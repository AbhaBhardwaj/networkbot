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0FB61" w14:textId="77777777" w:rsidR="00857FD0" w:rsidRPr="003F29EE" w:rsidRDefault="00857FD0" w:rsidP="00857FD0">
      <w:pPr>
        <w:jc w:val="center"/>
        <w:rPr>
          <w:b/>
          <w:bCs/>
          <w:sz w:val="36"/>
          <w:szCs w:val="36"/>
          <w:u w:val="single"/>
        </w:rPr>
      </w:pPr>
      <w:r>
        <w:rPr>
          <w:b/>
          <w:bCs/>
          <w:sz w:val="36"/>
          <w:szCs w:val="36"/>
          <w:u w:val="single"/>
        </w:rPr>
        <w:t>Problem Statement- Network</w:t>
      </w:r>
      <w:r w:rsidRPr="003F29EE">
        <w:rPr>
          <w:b/>
          <w:bCs/>
          <w:sz w:val="36"/>
          <w:szCs w:val="36"/>
          <w:u w:val="single"/>
        </w:rPr>
        <w:t>ing Bot</w:t>
      </w:r>
    </w:p>
    <w:p w14:paraId="639891A0" w14:textId="77777777" w:rsidR="00857FD0" w:rsidRPr="003F29EE" w:rsidRDefault="00857FD0" w:rsidP="00857FD0">
      <w:pPr>
        <w:rPr>
          <w:b/>
          <w:bCs/>
          <w:u w:val="single"/>
        </w:rPr>
      </w:pPr>
      <w:r w:rsidRPr="003F29EE">
        <w:rPr>
          <w:b/>
          <w:bCs/>
          <w:u w:val="single"/>
        </w:rPr>
        <w:t>Introduction-</w:t>
      </w:r>
    </w:p>
    <w:p w14:paraId="6F179BB6" w14:textId="77777777" w:rsidR="00857FD0" w:rsidRDefault="00857FD0" w:rsidP="00857FD0">
      <w:r>
        <w:t>There is a company X that supplies internet connection to the households. They want us to build a system where they can differentiate between the snag happening at their end in internet supply or at the receiver’s end. They want to figure out whether their switches installed are working properly or not.</w:t>
      </w:r>
    </w:p>
    <w:p w14:paraId="77BD873B" w14:textId="77777777" w:rsidR="00857FD0" w:rsidRDefault="00857FD0" w:rsidP="00857FD0">
      <w:pPr>
        <w:rPr>
          <w:b/>
          <w:bCs/>
          <w:u w:val="single"/>
        </w:rPr>
      </w:pPr>
      <w:r w:rsidRPr="003F29EE">
        <w:rPr>
          <w:b/>
          <w:bCs/>
          <w:u w:val="single"/>
        </w:rPr>
        <w:t>Explanation-</w:t>
      </w:r>
    </w:p>
    <w:p w14:paraId="3CF9D4DA" w14:textId="69268FF3" w:rsidR="00857FD0" w:rsidRDefault="00857FD0" w:rsidP="00857FD0">
      <w:r>
        <w:t xml:space="preserve">In a household, there is a modem supplied with the connection to a particular internet </w:t>
      </w:r>
      <w:del w:id="0" w:author="Administrator" w:date="2020-08-11T12:17:00Z">
        <w:r w:rsidDel="00F46716">
          <w:delText xml:space="preserve">supply </w:delText>
        </w:r>
      </w:del>
      <w:ins w:id="1" w:author="Administrator" w:date="2020-08-11T12:17:00Z">
        <w:r w:rsidR="00F46716">
          <w:t xml:space="preserve">Service </w:t>
        </w:r>
      </w:ins>
      <w:del w:id="2" w:author="Administrator" w:date="2020-08-11T12:17:00Z">
        <w:r w:rsidDel="00F46716">
          <w:delText>p</w:delText>
        </w:r>
      </w:del>
      <w:ins w:id="3" w:author="Administrator" w:date="2020-08-11T12:17:00Z">
        <w:r w:rsidR="00F46716">
          <w:t>P</w:t>
        </w:r>
      </w:ins>
      <w:r>
        <w:t>rovider (ISP). It has 4 lights on it. Two for the DNS Server (DSL) and two for the Internet. If the light is on in both the sections, we are able to use the internet on the computer. However, if the DNS light is off, we say that ‘internet connectivity is down from the back end’ and no internet is supplied to our homes. If the Internet light is off, we say that ‘machine/modem particularly has some technical issues’.</w:t>
      </w:r>
    </w:p>
    <w:p w14:paraId="576770C2" w14:textId="77777777" w:rsidR="00857FD0" w:rsidRDefault="00857FD0" w:rsidP="00857FD0">
      <w:r>
        <w:t xml:space="preserve">The similar is the situation here. </w:t>
      </w:r>
    </w:p>
    <w:p w14:paraId="365D99D8" w14:textId="77777777" w:rsidR="00857FD0" w:rsidRDefault="00857FD0" w:rsidP="00857FD0">
      <w:r>
        <w:t>Just that we play at the up-scaled level of a switch and a port and try to find the problem at the end port of the network system.</w:t>
      </w:r>
    </w:p>
    <w:p w14:paraId="3FE3C55E" w14:textId="77777777" w:rsidR="00857FD0" w:rsidRDefault="00857FD0" w:rsidP="00857FD0">
      <w:r>
        <w:t>Switch: A switch is a multiport bridge with a buffer and a design that can boost its efficiency (a large number of ports imply less traffic) and performance. It’s a Data Link Layer (DLL) device.</w:t>
      </w:r>
    </w:p>
    <w:p w14:paraId="20176F15" w14:textId="77777777" w:rsidR="00857FD0" w:rsidRDefault="00857FD0" w:rsidP="00857FD0">
      <w:r>
        <w:t>Port: A placeholder where the connection to the ether-net cable is made.</w:t>
      </w:r>
    </w:p>
    <w:p w14:paraId="3E0D3A7E" w14:textId="77777777" w:rsidR="00857FD0" w:rsidRDefault="00857FD0" w:rsidP="00857FD0">
      <w:r>
        <w:t>The problem is to figure out which port is working and which is not only when a complaint is triggered.</w:t>
      </w:r>
    </w:p>
    <w:p w14:paraId="1C89C0A7" w14:textId="77777777" w:rsidR="00857FD0" w:rsidRDefault="00857FD0" w:rsidP="00857FD0">
      <w:pPr>
        <w:rPr>
          <w:b/>
          <w:bCs/>
          <w:u w:val="single"/>
        </w:rPr>
      </w:pPr>
      <w:r w:rsidRPr="00DC204C">
        <w:rPr>
          <w:b/>
          <w:bCs/>
          <w:u w:val="single"/>
        </w:rPr>
        <w:t>Proposed Solution</w:t>
      </w:r>
      <w:r>
        <w:rPr>
          <w:b/>
          <w:bCs/>
          <w:u w:val="single"/>
        </w:rPr>
        <w:t>-</w:t>
      </w:r>
    </w:p>
    <w:p w14:paraId="6BB08814" w14:textId="77777777" w:rsidR="00857FD0" w:rsidRDefault="00857FD0" w:rsidP="00857FD0">
      <w:pPr>
        <w:rPr>
          <w:bCs/>
        </w:rPr>
      </w:pPr>
      <w:r>
        <w:rPr>
          <w:bCs/>
        </w:rPr>
        <w:t>You receive a complaint from the consumer end (end-user of X) that the internet at their end is not working. So, this complaint triggers a bot engine placed on the server to check the health condition of the ports associated and controlled by the particular Service Provider X. This bot engine runs a ping request to that particular switch where those ports are located. It verifies the condition of all ports associated with that particular switch depending on the level the X is in the network architecture. If all is OK, it reports back that the complaint is not at its end but the end-user. However, if it is reported FAULTY, it simply sends the request to the Network Administrator.</w:t>
      </w:r>
    </w:p>
    <w:p w14:paraId="6E61570E" w14:textId="77777777" w:rsidR="00857FD0" w:rsidRDefault="00BF4287" w:rsidP="00857FD0">
      <w:pPr>
        <w:rPr>
          <w:bCs/>
        </w:rPr>
      </w:pPr>
      <w:r w:rsidRPr="00BF4287">
        <w:rPr>
          <w:b/>
          <w:bCs/>
        </w:rPr>
        <w:t>USP:</w:t>
      </w:r>
      <w:r>
        <w:rPr>
          <w:b/>
          <w:bCs/>
        </w:rPr>
        <w:t xml:space="preserve"> </w:t>
      </w:r>
      <w:r w:rsidR="00857FD0">
        <w:rPr>
          <w:bCs/>
        </w:rPr>
        <w:t>Basically, we are eliminating the presence of call centre</w:t>
      </w:r>
      <w:r>
        <w:rPr>
          <w:bCs/>
        </w:rPr>
        <w:t>s</w:t>
      </w:r>
      <w:r w:rsidR="00857FD0">
        <w:rPr>
          <w:bCs/>
        </w:rPr>
        <w:t xml:space="preserve"> and establishing a direct connectivity from the X server to the point of complaint, thus, registering only those complaints further that are genuine</w:t>
      </w:r>
      <w:r>
        <w:rPr>
          <w:bCs/>
        </w:rPr>
        <w:t xml:space="preserve"> and to the concern of the company X</w:t>
      </w:r>
      <w:r w:rsidR="00857FD0">
        <w:rPr>
          <w:bCs/>
        </w:rPr>
        <w:t>.</w:t>
      </w:r>
    </w:p>
    <w:p w14:paraId="2755B497" w14:textId="77777777" w:rsidR="00857FD0" w:rsidRPr="00857FD0" w:rsidRDefault="00857FD0" w:rsidP="00857FD0">
      <w:pPr>
        <w:rPr>
          <w:b/>
          <w:bCs/>
          <w:u w:val="single"/>
        </w:rPr>
      </w:pPr>
      <w:r w:rsidRPr="00857FD0">
        <w:rPr>
          <w:b/>
          <w:bCs/>
          <w:u w:val="single"/>
        </w:rPr>
        <w:t xml:space="preserve">Proposed Simulation- </w:t>
      </w:r>
    </w:p>
    <w:p w14:paraId="1DFDCC1D" w14:textId="59C067E5" w:rsidR="00857FD0" w:rsidRDefault="00BF4287" w:rsidP="00857FD0">
      <w:pPr>
        <w:rPr>
          <w:bCs/>
        </w:rPr>
      </w:pPr>
      <w:r>
        <w:rPr>
          <w:bCs/>
        </w:rPr>
        <w:t xml:space="preserve">The situation is to simulate an internet connection over two-layer switched network architecture as shown in the diagram. The wires used will be ether-net cables and the test system will be a </w:t>
      </w:r>
      <w:ins w:id="4" w:author="harshit katyal" w:date="2020-08-18T10:34:00Z">
        <w:r w:rsidR="00E95965">
          <w:rPr>
            <w:bCs/>
          </w:rPr>
          <w:t>lap</w:t>
        </w:r>
      </w:ins>
      <w:del w:id="5" w:author="harshit katyal" w:date="2020-08-18T10:34:00Z">
        <w:r w:rsidDel="00E95965">
          <w:rPr>
            <w:bCs/>
          </w:rPr>
          <w:delText>desk</w:delText>
        </w:r>
      </w:del>
      <w:r>
        <w:rPr>
          <w:bCs/>
        </w:rPr>
        <w:t>top.  The complaint system will be run on the server from where it will trigger a health status check-up of the concerned port locations. Returning a result: SUCCESS or FAILURE depending on the result and marking the complaint as genuine to proceed further to the Network Administrator for the concerned steps.</w:t>
      </w:r>
    </w:p>
    <w:p w14:paraId="2C8C4469" w14:textId="77777777" w:rsidR="00BF4287" w:rsidRDefault="00BF4287" w:rsidP="00857FD0">
      <w:pPr>
        <w:rPr>
          <w:bCs/>
        </w:rPr>
      </w:pPr>
      <w:r>
        <w:rPr>
          <w:bCs/>
        </w:rPr>
        <w:lastRenderedPageBreak/>
        <w:t>NETWORK ARCHITECTURE:</w:t>
      </w:r>
    </w:p>
    <w:p w14:paraId="1C293BC0" w14:textId="5681CB60" w:rsidR="00BF4287" w:rsidRDefault="00F46716" w:rsidP="00857FD0">
      <w:pPr>
        <w:rPr>
          <w:bCs/>
        </w:rPr>
      </w:pPr>
      <w:r>
        <w:rPr>
          <w:bCs/>
          <w:noProof/>
          <w:lang w:val="en-US"/>
        </w:rPr>
        <mc:AlternateContent>
          <mc:Choice Requires="wps">
            <w:drawing>
              <wp:anchor distT="0" distB="0" distL="114300" distR="114300" simplePos="0" relativeHeight="251749376" behindDoc="0" locked="0" layoutInCell="1" allowOverlap="1" wp14:anchorId="48CA127D" wp14:editId="066599C6">
                <wp:simplePos x="0" y="0"/>
                <wp:positionH relativeFrom="column">
                  <wp:posOffset>114300</wp:posOffset>
                </wp:positionH>
                <wp:positionV relativeFrom="paragraph">
                  <wp:posOffset>9525</wp:posOffset>
                </wp:positionV>
                <wp:extent cx="1695450" cy="504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954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92514" w14:textId="076D473B" w:rsidR="00525A9D" w:rsidRDefault="00525A9D">
                            <w:pPr>
                              <w:spacing w:after="0" w:line="240" w:lineRule="auto"/>
                              <w:jc w:val="center"/>
                              <w:rPr>
                                <w:ins w:id="6" w:author="Administrator" w:date="2020-08-11T12:23:00Z"/>
                                <w:lang w:val="en-US"/>
                              </w:rPr>
                              <w:pPrChange w:id="7" w:author="Administrator" w:date="2020-08-11T12:24:00Z">
                                <w:pPr>
                                  <w:jc w:val="center"/>
                                </w:pPr>
                              </w:pPrChange>
                            </w:pPr>
                            <w:r>
                              <w:rPr>
                                <w:lang w:val="en-US"/>
                              </w:rPr>
                              <w:t>X Server</w:t>
                            </w:r>
                          </w:p>
                          <w:p w14:paraId="06524FC5" w14:textId="3E2BBDA4" w:rsidR="00F46716" w:rsidRPr="00BF4287" w:rsidRDefault="00F46716">
                            <w:pPr>
                              <w:spacing w:after="0" w:line="240" w:lineRule="auto"/>
                              <w:jc w:val="center"/>
                              <w:rPr>
                                <w:lang w:val="en-US"/>
                              </w:rPr>
                              <w:pPrChange w:id="8" w:author="Administrator" w:date="2020-08-11T12:24:00Z">
                                <w:pPr>
                                  <w:jc w:val="center"/>
                                </w:pPr>
                              </w:pPrChange>
                            </w:pPr>
                            <w:ins w:id="9" w:author="Administrator" w:date="2020-08-11T12:23:00Z">
                              <w:r>
                                <w:rPr>
                                  <w:lang w:val="en-US"/>
                                </w:rPr>
                                <w:t>(BOT</w:t>
                              </w:r>
                            </w:ins>
                            <w:ins w:id="10" w:author="Administrator" w:date="2020-08-11T12:24:00Z">
                              <w:r>
                                <w:rPr>
                                  <w:lang w:val="en-US"/>
                                </w:rPr>
                                <w:t xml:space="preserve"> ENGINE)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CA127D" id="Rectangle 1" o:spid="_x0000_s1026" style="position:absolute;margin-left:9pt;margin-top:.75pt;width:133.5pt;height:3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" fillcolor="#5b9bd5 [3204]" strokecolor="#1f4d78 [1604]" strokeweight="1pt">
                <v:textbox>
                  <w:txbxContent>
                    <w:p w14:paraId="52A92514" w14:textId="076D473B" w:rsidR="00525A9D" w:rsidRDefault="00525A9D" w:rsidP="00F46716">
                      <w:pPr>
                        <w:spacing w:after="0" w:line="240" w:lineRule="auto"/>
                        <w:jc w:val="center"/>
                        <w:rPr>
                          <w:ins w:id="9" w:author="Administrator" w:date="2020-08-11T12:23:00Z"/>
                          <w:lang w:val="en-US"/>
                        </w:rPr>
                        <w:pPrChange w:id="10" w:author="Administrator" w:date="2020-08-11T12:24:00Z">
                          <w:pPr>
                            <w:jc w:val="center"/>
                          </w:pPr>
                        </w:pPrChange>
                      </w:pPr>
                      <w:r>
                        <w:rPr>
                          <w:lang w:val="en-US"/>
                        </w:rPr>
                        <w:t>X Server</w:t>
                      </w:r>
                    </w:p>
                    <w:p w14:paraId="06524FC5" w14:textId="3E2BBDA4" w:rsidR="00F46716" w:rsidRPr="00BF4287" w:rsidRDefault="00F46716" w:rsidP="00F46716">
                      <w:pPr>
                        <w:spacing w:after="0" w:line="240" w:lineRule="auto"/>
                        <w:jc w:val="center"/>
                        <w:rPr>
                          <w:lang w:val="en-US"/>
                        </w:rPr>
                        <w:pPrChange w:id="11" w:author="Administrator" w:date="2020-08-11T12:24:00Z">
                          <w:pPr>
                            <w:jc w:val="center"/>
                          </w:pPr>
                        </w:pPrChange>
                      </w:pPr>
                      <w:ins w:id="12" w:author="Administrator" w:date="2020-08-11T12:23:00Z">
                        <w:r>
                          <w:rPr>
                            <w:lang w:val="en-US"/>
                          </w:rPr>
                          <w:t>(BOT</w:t>
                        </w:r>
                      </w:ins>
                      <w:ins w:id="13" w:author="Administrator" w:date="2020-08-11T12:24:00Z">
                        <w:r>
                          <w:rPr>
                            <w:lang w:val="en-US"/>
                          </w:rPr>
                          <w:t xml:space="preserve"> ENGINE)</w:t>
                        </w:r>
                      </w:ins>
                    </w:p>
                  </w:txbxContent>
                </v:textbox>
              </v:rect>
            </w:pict>
          </mc:Fallback>
        </mc:AlternateContent>
      </w:r>
      <w:r w:rsidR="008B5C48" w:rsidRPr="00525A9D">
        <w:rPr>
          <w:b/>
          <w:bCs/>
          <w:noProof/>
          <w:u w:val="single"/>
          <w:lang w:val="en-US"/>
        </w:rPr>
        <mc:AlternateContent>
          <mc:Choice Requires="wps">
            <w:drawing>
              <wp:anchor distT="45720" distB="45720" distL="114300" distR="114300" simplePos="0" relativeHeight="251773952" behindDoc="0" locked="0" layoutInCell="1" allowOverlap="1" wp14:anchorId="5FD449F5" wp14:editId="6D020BE9">
                <wp:simplePos x="0" y="0"/>
                <wp:positionH relativeFrom="column">
                  <wp:posOffset>2727960</wp:posOffset>
                </wp:positionH>
                <wp:positionV relativeFrom="paragraph">
                  <wp:posOffset>3810</wp:posOffset>
                </wp:positionV>
                <wp:extent cx="3451860" cy="27279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2727960"/>
                        </a:xfrm>
                        <a:prstGeom prst="rect">
                          <a:avLst/>
                        </a:prstGeom>
                        <a:solidFill>
                          <a:srgbClr val="FFFFFF"/>
                        </a:solidFill>
                        <a:ln w="9525">
                          <a:solidFill>
                            <a:srgbClr val="000000"/>
                          </a:solidFill>
                          <a:miter lim="800000"/>
                          <a:headEnd/>
                          <a:tailEnd/>
                        </a:ln>
                      </wps:spPr>
                      <wps:txbx>
                        <w:txbxContent>
                          <w:p w14:paraId="555468E7" w14:textId="77777777" w:rsidR="00525A9D" w:rsidRDefault="00525A9D">
                            <w:pPr>
                              <w:rPr>
                                <w:lang w:val="en-US"/>
                              </w:rPr>
                            </w:pPr>
                            <w:r>
                              <w:rPr>
                                <w:lang w:val="en-US"/>
                              </w:rPr>
                              <w:t>How to read the network architecture location address?</w:t>
                            </w:r>
                          </w:p>
                          <w:p w14:paraId="224953D7" w14:textId="77777777" w:rsidR="00525A9D" w:rsidRDefault="00525A9D">
                            <w:pPr>
                              <w:rPr>
                                <w:lang w:val="en-US"/>
                              </w:rPr>
                            </w:pPr>
                            <w:r>
                              <w:rPr>
                                <w:lang w:val="en-US"/>
                              </w:rPr>
                              <w:t>For Server of X, there are two ports namely: X-L01 and X-L02</w:t>
                            </w:r>
                          </w:p>
                          <w:p w14:paraId="7222247D" w14:textId="77777777" w:rsidR="00525A9D" w:rsidRDefault="00525A9D">
                            <w:pPr>
                              <w:rPr>
                                <w:lang w:val="en-US"/>
                              </w:rPr>
                            </w:pPr>
                            <w:r>
                              <w:rPr>
                                <w:lang w:val="en-US"/>
                              </w:rPr>
                              <w:t>For Switch-S1, there are two ports namely: S1-L01 and S1-L02</w:t>
                            </w:r>
                          </w:p>
                          <w:p w14:paraId="22DEB0E5" w14:textId="77777777" w:rsidR="008B5C48" w:rsidRDefault="00525A9D">
                            <w:pPr>
                              <w:rPr>
                                <w:lang w:val="en-US"/>
                              </w:rPr>
                            </w:pPr>
                            <w:r>
                              <w:rPr>
                                <w:lang w:val="en-US"/>
                              </w:rPr>
                              <w:t>For Switch-S2, there are two ports namely: S2-</w:t>
                            </w:r>
                            <w:r w:rsidR="008B5C48">
                              <w:rPr>
                                <w:lang w:val="en-US"/>
                              </w:rPr>
                              <w:t>L01 and S2-L02</w:t>
                            </w:r>
                          </w:p>
                          <w:p w14:paraId="543500CE" w14:textId="77777777" w:rsidR="008B5C48" w:rsidRDefault="008B5C48">
                            <w:pPr>
                              <w:rPr>
                                <w:lang w:val="en-US"/>
                              </w:rPr>
                            </w:pPr>
                            <w:r>
                              <w:rPr>
                                <w:lang w:val="en-US"/>
                              </w:rPr>
                              <w:t>For Ethernet cables, the hierarchy is from top to bottom starting from C1, C2 and C3.</w:t>
                            </w:r>
                          </w:p>
                          <w:p w14:paraId="106CC0D8" w14:textId="52123A90" w:rsidR="00525A9D" w:rsidRDefault="008B5C48">
                            <w:pPr>
                              <w:rPr>
                                <w:lang w:val="en-US"/>
                              </w:rPr>
                            </w:pPr>
                            <w:r>
                              <w:rPr>
                                <w:lang w:val="en-US"/>
                              </w:rPr>
                              <w:t xml:space="preserve">So, to reach to the </w:t>
                            </w:r>
                            <w:ins w:id="11" w:author="harshit katyal" w:date="2020-08-18T10:35:00Z">
                              <w:r w:rsidR="00E95965">
                                <w:rPr>
                                  <w:lang w:val="en-US"/>
                                </w:rPr>
                                <w:t>Lap</w:t>
                              </w:r>
                            </w:ins>
                            <w:del w:id="12" w:author="harshit katyal" w:date="2020-08-18T10:35:00Z">
                              <w:r w:rsidDel="00E95965">
                                <w:rPr>
                                  <w:lang w:val="en-US"/>
                                </w:rPr>
                                <w:delText>Desk</w:delText>
                              </w:r>
                            </w:del>
                            <w:r>
                              <w:rPr>
                                <w:lang w:val="en-US"/>
                              </w:rPr>
                              <w:t>top-01, the internet route will provide an address as: X-L01:S1-L02:S2-L02:</w:t>
                            </w:r>
                            <w:ins w:id="13" w:author="harshit katyal" w:date="2020-08-18T10:35:00Z">
                              <w:r w:rsidR="00E95965">
                                <w:rPr>
                                  <w:lang w:val="en-US"/>
                                </w:rPr>
                                <w:t>LAP</w:t>
                              </w:r>
                            </w:ins>
                            <w:del w:id="14" w:author="harshit katyal" w:date="2020-08-18T10:35:00Z">
                              <w:r w:rsidDel="00E95965">
                                <w:rPr>
                                  <w:lang w:val="en-US"/>
                                </w:rPr>
                                <w:delText>DESK</w:delText>
                              </w:r>
                            </w:del>
                            <w:r>
                              <w:rPr>
                                <w:lang w:val="en-US"/>
                              </w:rPr>
                              <w:t xml:space="preserve">TOP-01. </w:t>
                            </w:r>
                            <w:r w:rsidR="00525A9D">
                              <w:rPr>
                                <w:lang w:val="en-US"/>
                              </w:rPr>
                              <w:t xml:space="preserve"> </w:t>
                            </w:r>
                          </w:p>
                          <w:p w14:paraId="372EE86D" w14:textId="77777777" w:rsidR="008B5C48" w:rsidRPr="00525A9D" w:rsidRDefault="008B5C48">
                            <w:pPr>
                              <w:rPr>
                                <w:lang w:val="en-US"/>
                              </w:rPr>
                            </w:pPr>
                            <w:r>
                              <w:rPr>
                                <w:lang w:val="en-US"/>
                              </w:rPr>
                              <w:t>Also, the address to the Laptop-01 will be: X-L</w:t>
                            </w:r>
                            <w:proofErr w:type="gramStart"/>
                            <w:r>
                              <w:rPr>
                                <w:lang w:val="en-US"/>
                              </w:rPr>
                              <w:t>02:LAPTOP</w:t>
                            </w:r>
                            <w:proofErr w:type="gramEnd"/>
                            <w:r>
                              <w:rPr>
                                <w:lang w:val="en-US"/>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449F5" id="_x0000_t202" coordsize="21600,21600" o:spt="202" path="m,l,21600r21600,l21600,xe">
                <v:stroke joinstyle="miter"/>
                <v:path gradientshapeok="t" o:connecttype="rect"/>
              </v:shapetype>
              <v:shape id="Text Box 2" o:spid="_x0000_s1027" type="#_x0000_t202" style="position:absolute;margin-left:214.8pt;margin-top:.3pt;width:271.8pt;height:214.8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">
                <v:textbox>
                  <w:txbxContent>
                    <w:p w14:paraId="555468E7" w14:textId="77777777" w:rsidR="00525A9D" w:rsidRDefault="00525A9D">
                      <w:pPr>
                        <w:rPr>
                          <w:lang w:val="en-US"/>
                        </w:rPr>
                      </w:pPr>
                      <w:r>
                        <w:rPr>
                          <w:lang w:val="en-US"/>
                        </w:rPr>
                        <w:t>How to read the network architecture location address?</w:t>
                      </w:r>
                    </w:p>
                    <w:p w14:paraId="224953D7" w14:textId="77777777" w:rsidR="00525A9D" w:rsidRDefault="00525A9D">
                      <w:pPr>
                        <w:rPr>
                          <w:lang w:val="en-US"/>
                        </w:rPr>
                      </w:pPr>
                      <w:r>
                        <w:rPr>
                          <w:lang w:val="en-US"/>
                        </w:rPr>
                        <w:t>For Server of X, there are two ports namely: X-L01 and X-L02</w:t>
                      </w:r>
                    </w:p>
                    <w:p w14:paraId="7222247D" w14:textId="77777777" w:rsidR="00525A9D" w:rsidRDefault="00525A9D">
                      <w:pPr>
                        <w:rPr>
                          <w:lang w:val="en-US"/>
                        </w:rPr>
                      </w:pPr>
                      <w:r>
                        <w:rPr>
                          <w:lang w:val="en-US"/>
                        </w:rPr>
                        <w:t>For Switch-S1, there are two ports namely: S1-L01 and S1-L02</w:t>
                      </w:r>
                    </w:p>
                    <w:p w14:paraId="22DEB0E5" w14:textId="77777777" w:rsidR="008B5C48" w:rsidRDefault="00525A9D">
                      <w:pPr>
                        <w:rPr>
                          <w:lang w:val="en-US"/>
                        </w:rPr>
                      </w:pPr>
                      <w:r>
                        <w:rPr>
                          <w:lang w:val="en-US"/>
                        </w:rPr>
                        <w:t>For Switch-S2, there are two ports namely: S2-</w:t>
                      </w:r>
                      <w:r w:rsidR="008B5C48">
                        <w:rPr>
                          <w:lang w:val="en-US"/>
                        </w:rPr>
                        <w:t>L01 and S2-L02</w:t>
                      </w:r>
                    </w:p>
                    <w:p w14:paraId="543500CE" w14:textId="77777777" w:rsidR="008B5C48" w:rsidRDefault="008B5C48">
                      <w:pPr>
                        <w:rPr>
                          <w:lang w:val="en-US"/>
                        </w:rPr>
                      </w:pPr>
                      <w:r>
                        <w:rPr>
                          <w:lang w:val="en-US"/>
                        </w:rPr>
                        <w:t>For Ethernet cables, the hierarchy is from top to bottom starting from C1, C2 and C3.</w:t>
                      </w:r>
                    </w:p>
                    <w:p w14:paraId="106CC0D8" w14:textId="52123A90" w:rsidR="00525A9D" w:rsidRDefault="008B5C48">
                      <w:pPr>
                        <w:rPr>
                          <w:lang w:val="en-US"/>
                        </w:rPr>
                      </w:pPr>
                      <w:r>
                        <w:rPr>
                          <w:lang w:val="en-US"/>
                        </w:rPr>
                        <w:t xml:space="preserve">So, to reach to the </w:t>
                      </w:r>
                      <w:ins w:id="15" w:author="harshit katyal" w:date="2020-08-18T10:35:00Z">
                        <w:r w:rsidR="00E95965">
                          <w:rPr>
                            <w:lang w:val="en-US"/>
                          </w:rPr>
                          <w:t>Lap</w:t>
                        </w:r>
                      </w:ins>
                      <w:del w:id="16" w:author="harshit katyal" w:date="2020-08-18T10:35:00Z">
                        <w:r w:rsidDel="00E95965">
                          <w:rPr>
                            <w:lang w:val="en-US"/>
                          </w:rPr>
                          <w:delText>Desk</w:delText>
                        </w:r>
                      </w:del>
                      <w:r>
                        <w:rPr>
                          <w:lang w:val="en-US"/>
                        </w:rPr>
                        <w:t>top-01, the internet route will provide an address as: X-L01:S1-L02:S2-L02:</w:t>
                      </w:r>
                      <w:ins w:id="17" w:author="harshit katyal" w:date="2020-08-18T10:35:00Z">
                        <w:r w:rsidR="00E95965">
                          <w:rPr>
                            <w:lang w:val="en-US"/>
                          </w:rPr>
                          <w:t>LAP</w:t>
                        </w:r>
                      </w:ins>
                      <w:del w:id="18" w:author="harshit katyal" w:date="2020-08-18T10:35:00Z">
                        <w:r w:rsidDel="00E95965">
                          <w:rPr>
                            <w:lang w:val="en-US"/>
                          </w:rPr>
                          <w:delText>DESK</w:delText>
                        </w:r>
                      </w:del>
                      <w:r>
                        <w:rPr>
                          <w:lang w:val="en-US"/>
                        </w:rPr>
                        <w:t xml:space="preserve">TOP-01. </w:t>
                      </w:r>
                      <w:r w:rsidR="00525A9D">
                        <w:rPr>
                          <w:lang w:val="en-US"/>
                        </w:rPr>
                        <w:t xml:space="preserve"> </w:t>
                      </w:r>
                    </w:p>
                    <w:p w14:paraId="372EE86D" w14:textId="77777777" w:rsidR="008B5C48" w:rsidRPr="00525A9D" w:rsidRDefault="008B5C48">
                      <w:pPr>
                        <w:rPr>
                          <w:lang w:val="en-US"/>
                        </w:rPr>
                      </w:pPr>
                      <w:r>
                        <w:rPr>
                          <w:lang w:val="en-US"/>
                        </w:rPr>
                        <w:t>Also, the address to the Laptop-01 will be: X-L</w:t>
                      </w:r>
                      <w:proofErr w:type="gramStart"/>
                      <w:r>
                        <w:rPr>
                          <w:lang w:val="en-US"/>
                        </w:rPr>
                        <w:t>02:LAPTOP</w:t>
                      </w:r>
                      <w:proofErr w:type="gramEnd"/>
                      <w:r>
                        <w:rPr>
                          <w:lang w:val="en-US"/>
                        </w:rPr>
                        <w:t>-01</w:t>
                      </w:r>
                    </w:p>
                  </w:txbxContent>
                </v:textbox>
                <w10:wrap type="square"/>
              </v:shape>
            </w:pict>
          </mc:Fallback>
        </mc:AlternateContent>
      </w:r>
    </w:p>
    <w:p w14:paraId="74E5F2CA" w14:textId="4E14072D" w:rsidR="00BF4287" w:rsidRDefault="00F46716" w:rsidP="00857FD0">
      <w:pPr>
        <w:rPr>
          <w:bCs/>
        </w:rPr>
      </w:pPr>
      <w:r>
        <w:rPr>
          <w:bCs/>
          <w:noProof/>
          <w:lang w:val="en-US"/>
        </w:rPr>
        <mc:AlternateContent>
          <mc:Choice Requires="wps">
            <w:drawing>
              <wp:anchor distT="0" distB="0" distL="114300" distR="114300" simplePos="0" relativeHeight="251754496" behindDoc="0" locked="0" layoutInCell="1" allowOverlap="1" wp14:anchorId="09710F15" wp14:editId="2A395384">
                <wp:simplePos x="0" y="0"/>
                <wp:positionH relativeFrom="column">
                  <wp:posOffset>312420</wp:posOffset>
                </wp:positionH>
                <wp:positionV relativeFrom="paragraph">
                  <wp:posOffset>184785</wp:posOffset>
                </wp:positionV>
                <wp:extent cx="266700" cy="198120"/>
                <wp:effectExtent l="0" t="0" r="19050" b="11430"/>
                <wp:wrapNone/>
                <wp:docPr id="21" name="Oval 21"/>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C275F8" w14:textId="77777777" w:rsidR="00525A9D" w:rsidRPr="00525A9D" w:rsidRDefault="00525A9D" w:rsidP="00525A9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10F15" id="Oval 21" o:spid="_x0000_s1028" style="position:absolute;margin-left:24.6pt;margin-top:14.55pt;width:21pt;height:15.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" fillcolor="yellow" strokecolor="#1f4d78 [1604]" strokeweight="1pt">
                <v:stroke joinstyle="miter"/>
                <v:textbox>
                  <w:txbxContent>
                    <w:p w14:paraId="2FC275F8" w14:textId="77777777" w:rsidR="00525A9D" w:rsidRPr="00525A9D" w:rsidRDefault="00525A9D" w:rsidP="00525A9D">
                      <w:pPr>
                        <w:jc w:val="center"/>
                        <w:rPr>
                          <w:lang w:val="en-US"/>
                        </w:rPr>
                      </w:pPr>
                    </w:p>
                  </w:txbxContent>
                </v:textbox>
              </v:oval>
            </w:pict>
          </mc:Fallback>
        </mc:AlternateContent>
      </w:r>
      <w:r w:rsidR="00525A9D">
        <w:rPr>
          <w:bCs/>
          <w:noProof/>
          <w:lang w:val="en-US"/>
        </w:rPr>
        <mc:AlternateContent>
          <mc:Choice Requires="wps">
            <w:drawing>
              <wp:anchor distT="0" distB="0" distL="114300" distR="114300" simplePos="0" relativeHeight="251756544" behindDoc="0" locked="0" layoutInCell="1" allowOverlap="1" wp14:anchorId="6CAD88BE" wp14:editId="6298FE41">
                <wp:simplePos x="0" y="0"/>
                <wp:positionH relativeFrom="column">
                  <wp:posOffset>960120</wp:posOffset>
                </wp:positionH>
                <wp:positionV relativeFrom="paragraph">
                  <wp:posOffset>182880</wp:posOffset>
                </wp:positionV>
                <wp:extent cx="266700" cy="198120"/>
                <wp:effectExtent l="0" t="0" r="19050" b="11430"/>
                <wp:wrapNone/>
                <wp:docPr id="22" name="Oval 22"/>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2A4C26C" id="Oval 22" o:spid="_x0000_s1026" style="position:absolute;margin-left:75.6pt;margin-top:14.4pt;width:21pt;height:15.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" fillcolor="yellow" strokecolor="#1f4d78 [1604]" strokeweight="1pt">
                <v:stroke joinstyle="miter"/>
              </v:oval>
            </w:pict>
          </mc:Fallback>
        </mc:AlternateContent>
      </w:r>
    </w:p>
    <w:p w14:paraId="34A01882" w14:textId="5C7A6FA3" w:rsidR="00BF4287" w:rsidRPr="00BF4287" w:rsidRDefault="00E95965" w:rsidP="00857FD0">
      <w:pPr>
        <w:rPr>
          <w:bCs/>
        </w:rPr>
      </w:pPr>
      <w:ins w:id="19" w:author="harshit katyal" w:date="2020-08-18T10:34:00Z">
        <w:r>
          <w:rPr>
            <w:bCs/>
            <w:noProof/>
            <w:lang w:val="en-US"/>
          </w:rPr>
          <mc:AlternateContent>
            <mc:Choice Requires="wps">
              <w:drawing>
                <wp:anchor distT="0" distB="0" distL="114300" distR="114300" simplePos="0" relativeHeight="251822080" behindDoc="0" locked="0" layoutInCell="1" allowOverlap="1" wp14:anchorId="24848B66" wp14:editId="34EB0666">
                  <wp:simplePos x="0" y="0"/>
                  <wp:positionH relativeFrom="column">
                    <wp:posOffset>441960</wp:posOffset>
                  </wp:positionH>
                  <wp:positionV relativeFrom="paragraph">
                    <wp:posOffset>4445</wp:posOffset>
                  </wp:positionV>
                  <wp:extent cx="45719" cy="297180"/>
                  <wp:effectExtent l="38100" t="0" r="50165" b="64770"/>
                  <wp:wrapNone/>
                  <wp:docPr id="2" name="Straight Arrow Connector 2"/>
                  <wp:cNvGraphicFramePr/>
                  <a:graphic xmlns:a="http://schemas.openxmlformats.org/drawingml/2006/main">
                    <a:graphicData uri="http://schemas.microsoft.com/office/word/2010/wordprocessingShape">
                      <wps:wsp>
                        <wps:cNvCnPr/>
                        <wps:spPr>
                          <a:xfrm>
                            <a:off x="0" y="0"/>
                            <a:ext cx="45719"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C6A19" id="_x0000_t32" coordsize="21600,21600" o:spt="32" o:oned="t" path="m,l21600,21600e" filled="f">
                  <v:path arrowok="t" fillok="f" o:connecttype="none"/>
                  <o:lock v:ext="edit" shapetype="t"/>
                </v:shapetype>
                <v:shape id="Straight Arrow Connector 2" o:spid="_x0000_s1026" type="#_x0000_t32" style="position:absolute;margin-left:34.8pt;margin-top:.35pt;width:3.6pt;height:23.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" strokecolor="#5b9bd5 [3204]" strokeweight=".5pt">
                  <v:stroke endarrow="block" joinstyle="miter"/>
                </v:shape>
              </w:pict>
            </mc:Fallback>
          </mc:AlternateContent>
        </w:r>
      </w:ins>
      <w:del w:id="20" w:author="Administrator" w:date="2020-08-11T12:26:00Z">
        <w:r w:rsidR="00F46716" w:rsidDel="00463F60">
          <w:rPr>
            <w:bCs/>
            <w:noProof/>
            <w:lang w:val="en-US"/>
          </w:rPr>
          <mc:AlternateContent>
            <mc:Choice Requires="wps">
              <w:drawing>
                <wp:anchor distT="0" distB="0" distL="114300" distR="114300" simplePos="0" relativeHeight="251767808" behindDoc="0" locked="0" layoutInCell="1" allowOverlap="1" wp14:anchorId="0224101D" wp14:editId="789E37BB">
                  <wp:simplePos x="0" y="0"/>
                  <wp:positionH relativeFrom="column">
                    <wp:posOffset>438149</wp:posOffset>
                  </wp:positionH>
                  <wp:positionV relativeFrom="paragraph">
                    <wp:posOffset>76835</wp:posOffset>
                  </wp:positionV>
                  <wp:extent cx="45719" cy="209550"/>
                  <wp:effectExtent l="57150" t="0" r="50165" b="57150"/>
                  <wp:wrapNone/>
                  <wp:docPr id="35" name="Straight Arrow Connector 35"/>
                  <wp:cNvGraphicFramePr/>
                  <a:graphic xmlns:a="http://schemas.openxmlformats.org/drawingml/2006/main">
                    <a:graphicData uri="http://schemas.microsoft.com/office/word/2010/wordprocessingShape">
                      <wps:wsp>
                        <wps:cNvCnPr/>
                        <wps:spPr>
                          <a:xfrm flipH="1">
                            <a:off x="0" y="0"/>
                            <a:ext cx="45719"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FD0A7" id="Straight Arrow Connector 35" o:spid="_x0000_s1026" type="#_x0000_t32" style="position:absolute;margin-left:34.5pt;margin-top:6.05pt;width:3.6pt;height:16.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" strokecolor="#5b9bd5 [3204]" strokeweight=".5pt">
                  <v:stroke endarrow="block" joinstyle="miter"/>
                </v:shape>
              </w:pict>
            </mc:Fallback>
          </mc:AlternateContent>
        </w:r>
      </w:del>
      <w:r w:rsidR="008B5C48">
        <w:rPr>
          <w:bCs/>
          <w:noProof/>
          <w:lang w:val="en-US"/>
        </w:rPr>
        <mc:AlternateContent>
          <mc:Choice Requires="wps">
            <w:drawing>
              <wp:anchor distT="0" distB="0" distL="114300" distR="114300" simplePos="0" relativeHeight="251774976" behindDoc="0" locked="0" layoutInCell="1" allowOverlap="1" wp14:anchorId="5BFD63B2" wp14:editId="6CF68E19">
                <wp:simplePos x="0" y="0"/>
                <wp:positionH relativeFrom="column">
                  <wp:posOffset>1143000</wp:posOffset>
                </wp:positionH>
                <wp:positionV relativeFrom="paragraph">
                  <wp:posOffset>50165</wp:posOffset>
                </wp:positionV>
                <wp:extent cx="563880" cy="259080"/>
                <wp:effectExtent l="0" t="0" r="102870" b="64770"/>
                <wp:wrapNone/>
                <wp:docPr id="39" name="Straight Arrow Connector 39"/>
                <wp:cNvGraphicFramePr/>
                <a:graphic xmlns:a="http://schemas.openxmlformats.org/drawingml/2006/main">
                  <a:graphicData uri="http://schemas.microsoft.com/office/word/2010/wordprocessingShape">
                    <wps:wsp>
                      <wps:cNvCnPr/>
                      <wps:spPr>
                        <a:xfrm>
                          <a:off x="0" y="0"/>
                          <a:ext cx="56388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F5AAE1" id="Straight Arrow Connector 39" o:spid="_x0000_s1026" type="#_x0000_t32" style="position:absolute;margin-left:90pt;margin-top:3.95pt;width:44.4pt;height:20.4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" strokecolor="#5b9bd5 [3204]" strokeweight=".5pt">
                <v:stroke endarrow="block" joinstyle="miter"/>
              </v:shape>
            </w:pict>
          </mc:Fallback>
        </mc:AlternateContent>
      </w:r>
    </w:p>
    <w:p w14:paraId="7CD90711" w14:textId="05959CF7" w:rsidR="00857FD0" w:rsidRDefault="008B5C48" w:rsidP="00857FD0">
      <w:pPr>
        <w:rPr>
          <w:b/>
          <w:bCs/>
          <w:u w:val="single"/>
        </w:rPr>
      </w:pPr>
      <w:r>
        <w:rPr>
          <w:bCs/>
          <w:noProof/>
          <w:lang w:val="en-US"/>
        </w:rPr>
        <mc:AlternateContent>
          <mc:Choice Requires="wps">
            <w:drawing>
              <wp:anchor distT="0" distB="0" distL="114300" distR="114300" simplePos="0" relativeHeight="251766784" behindDoc="0" locked="0" layoutInCell="1" allowOverlap="1" wp14:anchorId="357D9865" wp14:editId="16708B42">
                <wp:simplePos x="0" y="0"/>
                <wp:positionH relativeFrom="column">
                  <wp:posOffset>1638300</wp:posOffset>
                </wp:positionH>
                <wp:positionV relativeFrom="paragraph">
                  <wp:posOffset>15875</wp:posOffset>
                </wp:positionV>
                <wp:extent cx="876300" cy="373380"/>
                <wp:effectExtent l="0" t="0" r="19050" b="26670"/>
                <wp:wrapNone/>
                <wp:docPr id="33" name="Rounded Rectangle 33"/>
                <wp:cNvGraphicFramePr/>
                <a:graphic xmlns:a="http://schemas.openxmlformats.org/drawingml/2006/main">
                  <a:graphicData uri="http://schemas.microsoft.com/office/word/2010/wordprocessingShape">
                    <wps:wsp>
                      <wps:cNvSpPr/>
                      <wps:spPr>
                        <a:xfrm>
                          <a:off x="0" y="0"/>
                          <a:ext cx="876300" cy="37338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055737" w14:textId="6019B45A" w:rsidR="00525A9D" w:rsidRPr="00525A9D" w:rsidRDefault="00525A9D" w:rsidP="00525A9D">
                            <w:pPr>
                              <w:jc w:val="center"/>
                              <w:rPr>
                                <w:lang w:val="en-US"/>
                              </w:rPr>
                            </w:pPr>
                            <w:r>
                              <w:rPr>
                                <w:lang w:val="en-US"/>
                              </w:rPr>
                              <w:t>LAPTOP-0</w:t>
                            </w:r>
                            <w:ins w:id="21" w:author="harshit katyal" w:date="2020-08-18T10:35:00Z">
                              <w:r w:rsidR="00E95965">
                                <w:rPr>
                                  <w:lang w:val="en-US"/>
                                </w:rPr>
                                <w:t>2</w:t>
                              </w:r>
                            </w:ins>
                            <w:del w:id="22" w:author="harshit katyal" w:date="2020-08-18T10:35:00Z">
                              <w:r w:rsidDel="00E95965">
                                <w:rPr>
                                  <w:lang w:val="en-US"/>
                                </w:rPr>
                                <w:delText>1</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7D9865" id="Rounded Rectangle 33" o:spid="_x0000_s1029" style="position:absolute;margin-left:129pt;margin-top:1.25pt;width:69pt;height:29.4pt;z-index:251766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" fillcolor="#00b050" strokecolor="#1f4d78 [1604]" strokeweight="1pt">
                <v:stroke joinstyle="miter"/>
                <v:textbox>
                  <w:txbxContent>
                    <w:p w14:paraId="41055737" w14:textId="6019B45A" w:rsidR="00525A9D" w:rsidRPr="00525A9D" w:rsidRDefault="00525A9D" w:rsidP="00525A9D">
                      <w:pPr>
                        <w:jc w:val="center"/>
                        <w:rPr>
                          <w:lang w:val="en-US"/>
                        </w:rPr>
                      </w:pPr>
                      <w:r>
                        <w:rPr>
                          <w:lang w:val="en-US"/>
                        </w:rPr>
                        <w:t>LAPTOP-0</w:t>
                      </w:r>
                      <w:ins w:id="23" w:author="harshit katyal" w:date="2020-08-18T10:35:00Z">
                        <w:r w:rsidR="00E95965">
                          <w:rPr>
                            <w:lang w:val="en-US"/>
                          </w:rPr>
                          <w:t>2</w:t>
                        </w:r>
                      </w:ins>
                      <w:del w:id="24" w:author="harshit katyal" w:date="2020-08-18T10:35:00Z">
                        <w:r w:rsidDel="00E95965">
                          <w:rPr>
                            <w:lang w:val="en-US"/>
                          </w:rPr>
                          <w:delText>1</w:delText>
                        </w:r>
                      </w:del>
                    </w:p>
                  </w:txbxContent>
                </v:textbox>
              </v:roundrect>
            </w:pict>
          </mc:Fallback>
        </mc:AlternateContent>
      </w:r>
      <w:r w:rsidR="00BF4287">
        <w:rPr>
          <w:bCs/>
          <w:noProof/>
          <w:lang w:val="en-US"/>
        </w:rPr>
        <mc:AlternateContent>
          <mc:Choice Requires="wps">
            <w:drawing>
              <wp:anchor distT="0" distB="0" distL="114300" distR="114300" simplePos="0" relativeHeight="251751424" behindDoc="0" locked="0" layoutInCell="1" allowOverlap="1" wp14:anchorId="3C1ADBFE" wp14:editId="6D767BCF">
                <wp:simplePos x="0" y="0"/>
                <wp:positionH relativeFrom="column">
                  <wp:posOffset>121920</wp:posOffset>
                </wp:positionH>
                <wp:positionV relativeFrom="paragraph">
                  <wp:posOffset>8255</wp:posOffset>
                </wp:positionV>
                <wp:extent cx="1310640" cy="350520"/>
                <wp:effectExtent l="0" t="0" r="22860" b="11430"/>
                <wp:wrapNone/>
                <wp:docPr id="18" name="Rectangle 18"/>
                <wp:cNvGraphicFramePr/>
                <a:graphic xmlns:a="http://schemas.openxmlformats.org/drawingml/2006/main">
                  <a:graphicData uri="http://schemas.microsoft.com/office/word/2010/wordprocessingShape">
                    <wps:wsp>
                      <wps:cNvSpPr/>
                      <wps:spPr>
                        <a:xfrm>
                          <a:off x="0" y="0"/>
                          <a:ext cx="131064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048F7" w14:textId="77777777" w:rsidR="00525A9D" w:rsidRPr="00BF4287" w:rsidRDefault="00525A9D" w:rsidP="00BF4287">
                            <w:pPr>
                              <w:jc w:val="center"/>
                              <w:rPr>
                                <w:lang w:val="en-US"/>
                              </w:rPr>
                            </w:pPr>
                            <w:r>
                              <w:rPr>
                                <w:lang w:val="en-US"/>
                              </w:rPr>
                              <w:t>Switch-S1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0AB8A69" id="Rectangle 18" o:spid="_x0000_s1030" style="position:absolute;margin-left:9.6pt;margin-top:.65pt;width:103.2pt;height:27.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2KsgAIAAE0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" fillcolor="#5b9bd5 [3204]" strokecolor="#1f4d78 [1604]" strokeweight="1pt">
                <v:textbox>
                  <w:txbxContent>
                    <w:p w:rsidR="00525A9D" w:rsidRPr="00BF4287" w:rsidRDefault="00525A9D" w:rsidP="00BF4287">
                      <w:pPr>
                        <w:jc w:val="center"/>
                        <w:rPr>
                          <w:lang w:val="en-US"/>
                        </w:rPr>
                      </w:pPr>
                      <w:r>
                        <w:rPr>
                          <w:lang w:val="en-US"/>
                        </w:rPr>
                        <w:t>Switch-S1</w:t>
                      </w:r>
                    </w:p>
                  </w:txbxContent>
                </v:textbox>
              </v:rect>
            </w:pict>
          </mc:Fallback>
        </mc:AlternateContent>
      </w:r>
    </w:p>
    <w:p w14:paraId="2CF12132" w14:textId="33DA65A6" w:rsidR="00857FD0" w:rsidRDefault="00525A9D" w:rsidP="00857FD0">
      <w:pPr>
        <w:rPr>
          <w:b/>
          <w:bCs/>
          <w:u w:val="single"/>
        </w:rPr>
      </w:pPr>
      <w:r>
        <w:rPr>
          <w:bCs/>
          <w:noProof/>
          <w:lang w:val="en-US"/>
        </w:rPr>
        <mc:AlternateContent>
          <mc:Choice Requires="wps">
            <w:drawing>
              <wp:anchor distT="0" distB="0" distL="114300" distR="114300" simplePos="0" relativeHeight="251769856" behindDoc="0" locked="0" layoutInCell="1" allowOverlap="1" wp14:anchorId="75789A8C" wp14:editId="608ED4CE">
                <wp:simplePos x="0" y="0"/>
                <wp:positionH relativeFrom="column">
                  <wp:posOffset>1097280</wp:posOffset>
                </wp:positionH>
                <wp:positionV relativeFrom="paragraph">
                  <wp:posOffset>141605</wp:posOffset>
                </wp:positionV>
                <wp:extent cx="0" cy="289560"/>
                <wp:effectExtent l="76200" t="0" r="57150" b="53340"/>
                <wp:wrapNone/>
                <wp:docPr id="37" name="Straight Arrow Connector 37"/>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C1885" id="Straight Arrow Connector 37" o:spid="_x0000_s1026" type="#_x0000_t32" style="position:absolute;margin-left:86.4pt;margin-top:11.15pt;width:0;height:22.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" strokecolor="#5b9bd5 [3204]" strokeweight=".5pt">
                <v:stroke endarrow="block" joinstyle="miter"/>
              </v:shape>
            </w:pict>
          </mc:Fallback>
        </mc:AlternateContent>
      </w:r>
      <w:r>
        <w:rPr>
          <w:bCs/>
          <w:noProof/>
          <w:lang w:val="en-US"/>
        </w:rPr>
        <mc:AlternateContent>
          <mc:Choice Requires="wps">
            <w:drawing>
              <wp:anchor distT="0" distB="0" distL="114300" distR="114300" simplePos="0" relativeHeight="251760640" behindDoc="0" locked="0" layoutInCell="1" allowOverlap="1" wp14:anchorId="2DC44849" wp14:editId="5E15D74F">
                <wp:simplePos x="0" y="0"/>
                <wp:positionH relativeFrom="column">
                  <wp:posOffset>952500</wp:posOffset>
                </wp:positionH>
                <wp:positionV relativeFrom="paragraph">
                  <wp:posOffset>27305</wp:posOffset>
                </wp:positionV>
                <wp:extent cx="266700" cy="198120"/>
                <wp:effectExtent l="0" t="0" r="19050" b="11430"/>
                <wp:wrapNone/>
                <wp:docPr id="29" name="Oval 29"/>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29CE28B" id="Oval 29" o:spid="_x0000_s1026" style="position:absolute;margin-left:75pt;margin-top:2.15pt;width:21pt;height:15.6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" fillcolor="yellow" strokecolor="#1f4d78 [1604]" strokeweight="1pt">
                <v:stroke joinstyle="miter"/>
              </v:oval>
            </w:pict>
          </mc:Fallback>
        </mc:AlternateContent>
      </w:r>
      <w:r>
        <w:rPr>
          <w:bCs/>
          <w:noProof/>
          <w:lang w:val="en-US"/>
        </w:rPr>
        <mc:AlternateContent>
          <mc:Choice Requires="wps">
            <w:drawing>
              <wp:anchor distT="0" distB="0" distL="114300" distR="114300" simplePos="0" relativeHeight="251758592" behindDoc="0" locked="0" layoutInCell="1" allowOverlap="1" wp14:anchorId="06F1D3C9" wp14:editId="06567095">
                <wp:simplePos x="0" y="0"/>
                <wp:positionH relativeFrom="column">
                  <wp:posOffset>350520</wp:posOffset>
                </wp:positionH>
                <wp:positionV relativeFrom="paragraph">
                  <wp:posOffset>12065</wp:posOffset>
                </wp:positionV>
                <wp:extent cx="266700" cy="198120"/>
                <wp:effectExtent l="0" t="0" r="19050" b="11430"/>
                <wp:wrapNone/>
                <wp:docPr id="28" name="Oval 28"/>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E5DCB0C" id="Oval 28" o:spid="_x0000_s1026" style="position:absolute;margin-left:27.6pt;margin-top:.95pt;width:21pt;height:15.6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" fillcolor="yellow" strokecolor="#1f4d78 [1604]" strokeweight="1pt">
                <v:stroke joinstyle="miter"/>
              </v:oval>
            </w:pict>
          </mc:Fallback>
        </mc:AlternateContent>
      </w:r>
    </w:p>
    <w:p w14:paraId="3993451E" w14:textId="581F801F" w:rsidR="00857FD0" w:rsidRDefault="00525A9D" w:rsidP="00857FD0">
      <w:pPr>
        <w:rPr>
          <w:b/>
          <w:bCs/>
          <w:u w:val="single"/>
        </w:rPr>
      </w:pPr>
      <w:r>
        <w:rPr>
          <w:bCs/>
          <w:noProof/>
          <w:lang w:val="en-US"/>
        </w:rPr>
        <mc:AlternateContent>
          <mc:Choice Requires="wps">
            <w:drawing>
              <wp:anchor distT="0" distB="0" distL="114300" distR="114300" simplePos="0" relativeHeight="251753472" behindDoc="0" locked="0" layoutInCell="1" allowOverlap="1" wp14:anchorId="3D29BE33" wp14:editId="05727B9B">
                <wp:simplePos x="0" y="0"/>
                <wp:positionH relativeFrom="column">
                  <wp:posOffset>121920</wp:posOffset>
                </wp:positionH>
                <wp:positionV relativeFrom="paragraph">
                  <wp:posOffset>122555</wp:posOffset>
                </wp:positionV>
                <wp:extent cx="1310640" cy="350520"/>
                <wp:effectExtent l="0" t="0" r="22860" b="11430"/>
                <wp:wrapNone/>
                <wp:docPr id="20" name="Rectangle 20"/>
                <wp:cNvGraphicFramePr/>
                <a:graphic xmlns:a="http://schemas.openxmlformats.org/drawingml/2006/main">
                  <a:graphicData uri="http://schemas.microsoft.com/office/word/2010/wordprocessingShape">
                    <wps:wsp>
                      <wps:cNvSpPr/>
                      <wps:spPr>
                        <a:xfrm>
                          <a:off x="0" y="0"/>
                          <a:ext cx="131064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C6B17" w14:textId="77777777" w:rsidR="00525A9D" w:rsidRPr="00BF4287" w:rsidRDefault="00525A9D" w:rsidP="00525A9D">
                            <w:pPr>
                              <w:jc w:val="center"/>
                              <w:rPr>
                                <w:lang w:val="en-US"/>
                              </w:rPr>
                            </w:pPr>
                            <w:r>
                              <w:rPr>
                                <w:lang w:val="en-US"/>
                              </w:rPr>
                              <w:t>Switch-S2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175A63" id="Rectangle 20" o:spid="_x0000_s1031" style="position:absolute;margin-left:9.6pt;margin-top:9.65pt;width:103.2pt;height:27.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" fillcolor="#5b9bd5 [3204]" strokecolor="#1f4d78 [1604]" strokeweight="1pt">
                <v:textbox>
                  <w:txbxContent>
                    <w:p w:rsidR="00525A9D" w:rsidRPr="00BF4287" w:rsidRDefault="00525A9D" w:rsidP="00525A9D">
                      <w:pPr>
                        <w:jc w:val="center"/>
                        <w:rPr>
                          <w:lang w:val="en-US"/>
                        </w:rPr>
                      </w:pPr>
                      <w:r>
                        <w:rPr>
                          <w:lang w:val="en-US"/>
                        </w:rPr>
                        <w:t>Switch-S2</w:t>
                      </w:r>
                    </w:p>
                  </w:txbxContent>
                </v:textbox>
              </v:rect>
            </w:pict>
          </mc:Fallback>
        </mc:AlternateContent>
      </w:r>
    </w:p>
    <w:p w14:paraId="61CF7473" w14:textId="77777777" w:rsidR="00857FD0" w:rsidRDefault="00525A9D" w:rsidP="00857FD0">
      <w:pPr>
        <w:rPr>
          <w:b/>
          <w:bCs/>
          <w:u w:val="single"/>
        </w:rPr>
      </w:pPr>
      <w:r>
        <w:rPr>
          <w:bCs/>
          <w:noProof/>
          <w:lang w:val="en-US"/>
        </w:rPr>
        <mc:AlternateContent>
          <mc:Choice Requires="wps">
            <w:drawing>
              <wp:anchor distT="0" distB="0" distL="114300" distR="114300" simplePos="0" relativeHeight="251762688" behindDoc="0" locked="0" layoutInCell="1" allowOverlap="1" wp14:anchorId="13FC8AF4" wp14:editId="5A6B7B78">
                <wp:simplePos x="0" y="0"/>
                <wp:positionH relativeFrom="column">
                  <wp:posOffset>342900</wp:posOffset>
                </wp:positionH>
                <wp:positionV relativeFrom="paragraph">
                  <wp:posOffset>156845</wp:posOffset>
                </wp:positionV>
                <wp:extent cx="266700" cy="198120"/>
                <wp:effectExtent l="0" t="0" r="19050" b="11430"/>
                <wp:wrapNone/>
                <wp:docPr id="30" name="Oval 30"/>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8DEFC71" id="Oval 30" o:spid="_x0000_s1026" style="position:absolute;margin-left:27pt;margin-top:12.35pt;width:21pt;height:15.6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" fillcolor="yellow" strokecolor="#1f4d78 [1604]" strokeweight="1pt">
                <v:stroke joinstyle="miter"/>
              </v:oval>
            </w:pict>
          </mc:Fallback>
        </mc:AlternateContent>
      </w:r>
      <w:r>
        <w:rPr>
          <w:bCs/>
          <w:noProof/>
          <w:lang w:val="en-US"/>
        </w:rPr>
        <mc:AlternateContent>
          <mc:Choice Requires="wps">
            <w:drawing>
              <wp:anchor distT="0" distB="0" distL="114300" distR="114300" simplePos="0" relativeHeight="251764736" behindDoc="0" locked="0" layoutInCell="1" allowOverlap="1" wp14:anchorId="686C99B6" wp14:editId="2951C345">
                <wp:simplePos x="0" y="0"/>
                <wp:positionH relativeFrom="column">
                  <wp:posOffset>1005840</wp:posOffset>
                </wp:positionH>
                <wp:positionV relativeFrom="paragraph">
                  <wp:posOffset>156845</wp:posOffset>
                </wp:positionV>
                <wp:extent cx="266700" cy="198120"/>
                <wp:effectExtent l="0" t="0" r="19050" b="11430"/>
                <wp:wrapNone/>
                <wp:docPr id="31" name="Oval 31"/>
                <wp:cNvGraphicFramePr/>
                <a:graphic xmlns:a="http://schemas.openxmlformats.org/drawingml/2006/main">
                  <a:graphicData uri="http://schemas.microsoft.com/office/word/2010/wordprocessingShape">
                    <wps:wsp>
                      <wps:cNvSpPr/>
                      <wps:spPr>
                        <a:xfrm>
                          <a:off x="0" y="0"/>
                          <a:ext cx="266700" cy="198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E18ACF6" id="Oval 31" o:spid="_x0000_s1026" style="position:absolute;margin-left:79.2pt;margin-top:12.35pt;width:21pt;height:15.6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" fillcolor="yellow" strokecolor="#1f4d78 [1604]" strokeweight="1pt">
                <v:stroke joinstyle="miter"/>
              </v:oval>
            </w:pict>
          </mc:Fallback>
        </mc:AlternateContent>
      </w:r>
    </w:p>
    <w:p w14:paraId="6EB356D6" w14:textId="77777777" w:rsidR="00857FD0" w:rsidRDefault="00525A9D" w:rsidP="00857FD0">
      <w:pPr>
        <w:rPr>
          <w:b/>
          <w:bCs/>
          <w:u w:val="single"/>
        </w:rPr>
      </w:pPr>
      <w:r>
        <w:rPr>
          <w:bCs/>
          <w:noProof/>
          <w:lang w:val="en-US"/>
        </w:rPr>
        <mc:AlternateContent>
          <mc:Choice Requires="wps">
            <w:drawing>
              <wp:anchor distT="0" distB="0" distL="114300" distR="114300" simplePos="0" relativeHeight="251771904" behindDoc="0" locked="0" layoutInCell="1" allowOverlap="1" wp14:anchorId="40BCF3FA" wp14:editId="2BE8835B">
                <wp:simplePos x="0" y="0"/>
                <wp:positionH relativeFrom="column">
                  <wp:posOffset>1127760</wp:posOffset>
                </wp:positionH>
                <wp:positionV relativeFrom="paragraph">
                  <wp:posOffset>38735</wp:posOffset>
                </wp:positionV>
                <wp:extent cx="0" cy="289560"/>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0B0466" id="Straight Arrow Connector 38" o:spid="_x0000_s1026" type="#_x0000_t32" style="position:absolute;margin-left:88.8pt;margin-top:3.05pt;width:0;height:22.8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" strokecolor="#5b9bd5 [3204]" strokeweight=".5pt">
                <v:stroke endarrow="block" joinstyle="miter"/>
              </v:shape>
            </w:pict>
          </mc:Fallback>
        </mc:AlternateContent>
      </w:r>
    </w:p>
    <w:p w14:paraId="711741A1" w14:textId="77777777" w:rsidR="00857FD0" w:rsidRDefault="00525A9D" w:rsidP="00857FD0">
      <w:pPr>
        <w:rPr>
          <w:b/>
          <w:bCs/>
          <w:u w:val="single"/>
        </w:rPr>
      </w:pPr>
      <w:r>
        <w:rPr>
          <w:b/>
          <w:bCs/>
          <w:noProof/>
          <w:u w:val="single"/>
          <w:lang w:val="en-US"/>
        </w:rPr>
        <mc:AlternateContent>
          <mc:Choice Requires="wps">
            <w:drawing>
              <wp:anchor distT="0" distB="0" distL="114300" distR="114300" simplePos="0" relativeHeight="251765760" behindDoc="0" locked="0" layoutInCell="1" allowOverlap="1" wp14:anchorId="1204031E" wp14:editId="3EF84D32">
                <wp:simplePos x="0" y="0"/>
                <wp:positionH relativeFrom="column">
                  <wp:posOffset>220980</wp:posOffset>
                </wp:positionH>
                <wp:positionV relativeFrom="paragraph">
                  <wp:posOffset>66040</wp:posOffset>
                </wp:positionV>
                <wp:extent cx="1173480" cy="312420"/>
                <wp:effectExtent l="0" t="0" r="26670" b="11430"/>
                <wp:wrapNone/>
                <wp:docPr id="32" name="Rounded Rectangle 32"/>
                <wp:cNvGraphicFramePr/>
                <a:graphic xmlns:a="http://schemas.openxmlformats.org/drawingml/2006/main">
                  <a:graphicData uri="http://schemas.microsoft.com/office/word/2010/wordprocessingShape">
                    <wps:wsp>
                      <wps:cNvSpPr/>
                      <wps:spPr>
                        <a:xfrm>
                          <a:off x="0" y="0"/>
                          <a:ext cx="1173480" cy="31242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D3C440" w14:textId="7E957B50" w:rsidR="00525A9D" w:rsidRPr="00525A9D" w:rsidRDefault="00E95965" w:rsidP="00525A9D">
                            <w:pPr>
                              <w:jc w:val="center"/>
                              <w:rPr>
                                <w:lang w:val="en-US"/>
                              </w:rPr>
                            </w:pPr>
                            <w:ins w:id="25" w:author="harshit katyal" w:date="2020-08-18T10:34:00Z">
                              <w:r>
                                <w:rPr>
                                  <w:lang w:val="en-US"/>
                                </w:rPr>
                                <w:t>LAP</w:t>
                              </w:r>
                            </w:ins>
                            <w:del w:id="26" w:author="harshit katyal" w:date="2020-08-18T10:34:00Z">
                              <w:r w:rsidR="00525A9D" w:rsidDel="00E95965">
                                <w:rPr>
                                  <w:lang w:val="en-US"/>
                                </w:rPr>
                                <w:delText>DESK</w:delText>
                              </w:r>
                            </w:del>
                            <w:r w:rsidR="00525A9D">
                              <w:rPr>
                                <w:lang w:val="en-US"/>
                              </w:rPr>
                              <w:t>TOP-01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04031E" id="Rounded Rectangle 32" o:spid="_x0000_s1032" style="position:absolute;margin-left:17.4pt;margin-top:5.2pt;width:92.4pt;height:24.6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" fillcolor="#92d050" strokecolor="#1f4d78 [1604]" strokeweight="1pt">
                <v:stroke joinstyle="miter"/>
                <v:textbox>
                  <w:txbxContent>
                    <w:p w14:paraId="39D3C440" w14:textId="7E957B50" w:rsidR="00525A9D" w:rsidRPr="00525A9D" w:rsidRDefault="00E95965" w:rsidP="00525A9D">
                      <w:pPr>
                        <w:jc w:val="center"/>
                        <w:rPr>
                          <w:lang w:val="en-US"/>
                        </w:rPr>
                      </w:pPr>
                      <w:ins w:id="27" w:author="harshit katyal" w:date="2020-08-18T10:34:00Z">
                        <w:r>
                          <w:rPr>
                            <w:lang w:val="en-US"/>
                          </w:rPr>
                          <w:t>LAP</w:t>
                        </w:r>
                      </w:ins>
                      <w:del w:id="28" w:author="harshit katyal" w:date="2020-08-18T10:34:00Z">
                        <w:r w:rsidR="00525A9D" w:rsidDel="00E95965">
                          <w:rPr>
                            <w:lang w:val="en-US"/>
                          </w:rPr>
                          <w:delText>DESK</w:delText>
                        </w:r>
                      </w:del>
                      <w:r w:rsidR="00525A9D">
                        <w:rPr>
                          <w:lang w:val="en-US"/>
                        </w:rPr>
                        <w:t>TOP-01</w:t>
                      </w:r>
                    </w:p>
                  </w:txbxContent>
                </v:textbox>
              </v:roundrect>
            </w:pict>
          </mc:Fallback>
        </mc:AlternateContent>
      </w:r>
    </w:p>
    <w:p w14:paraId="243DC14A" w14:textId="77777777" w:rsidR="00857FD0" w:rsidRPr="008B5C48" w:rsidRDefault="00857FD0" w:rsidP="00857FD0">
      <w:pPr>
        <w:rPr>
          <w:bCs/>
        </w:rPr>
      </w:pPr>
    </w:p>
    <w:p w14:paraId="3A9197E8" w14:textId="265D8EA2" w:rsidR="00463F60" w:rsidRDefault="008B5C48" w:rsidP="00857FD0">
      <w:pPr>
        <w:rPr>
          <w:ins w:id="29" w:author="Administrator" w:date="2020-08-11T12:31:00Z"/>
          <w:bCs/>
        </w:rPr>
      </w:pPr>
      <w:r w:rsidRPr="008B5C48">
        <w:rPr>
          <w:bCs/>
        </w:rPr>
        <w:t>So, there are</w:t>
      </w:r>
      <w:r>
        <w:rPr>
          <w:bCs/>
        </w:rPr>
        <w:t xml:space="preserve"> complaints received by the company X, that a particular connection in the area (</w:t>
      </w:r>
      <w:ins w:id="30" w:author="harshit katyal" w:date="2020-08-18T10:35:00Z">
        <w:r w:rsidR="006A2D77">
          <w:rPr>
            <w:bCs/>
          </w:rPr>
          <w:t>LAP</w:t>
        </w:r>
      </w:ins>
      <w:del w:id="31" w:author="harshit katyal" w:date="2020-08-18T10:35:00Z">
        <w:r w:rsidDel="006A2D77">
          <w:rPr>
            <w:bCs/>
          </w:rPr>
          <w:delText>DESK</w:delText>
        </w:r>
      </w:del>
      <w:r>
        <w:rPr>
          <w:bCs/>
        </w:rPr>
        <w:t xml:space="preserve">TOP-01) is not working. </w:t>
      </w:r>
      <w:ins w:id="32" w:author="Administrator" w:date="2020-08-11T12:28:00Z">
        <w:r w:rsidR="00463F60">
          <w:rPr>
            <w:bCs/>
          </w:rPr>
          <w:t>Laptop-0</w:t>
        </w:r>
      </w:ins>
      <w:ins w:id="33" w:author="harshit katyal" w:date="2020-08-18T10:35:00Z">
        <w:r w:rsidR="006A2D77">
          <w:rPr>
            <w:bCs/>
          </w:rPr>
          <w:t>2</w:t>
        </w:r>
      </w:ins>
      <w:ins w:id="34" w:author="Administrator" w:date="2020-08-11T12:28:00Z">
        <w:del w:id="35" w:author="harshit katyal" w:date="2020-08-18T10:35:00Z">
          <w:r w:rsidR="00463F60" w:rsidDel="006A2D77">
            <w:rPr>
              <w:bCs/>
            </w:rPr>
            <w:delText>1</w:delText>
          </w:r>
        </w:del>
        <w:r w:rsidR="00463F60">
          <w:rPr>
            <w:bCs/>
          </w:rPr>
          <w:t xml:space="preserve"> has the application deployed to </w:t>
        </w:r>
      </w:ins>
      <w:ins w:id="36" w:author="Administrator" w:date="2020-08-11T12:29:00Z">
        <w:r w:rsidR="00463F60">
          <w:rPr>
            <w:bCs/>
          </w:rPr>
          <w:t xml:space="preserve">track route connectivity issues at the switches. </w:t>
        </w:r>
      </w:ins>
      <w:r>
        <w:rPr>
          <w:bCs/>
        </w:rPr>
        <w:t xml:space="preserve">That complaints get registered </w:t>
      </w:r>
      <w:del w:id="37" w:author="Administrator" w:date="2020-08-11T12:28:00Z">
        <w:r w:rsidDel="00463F60">
          <w:rPr>
            <w:bCs/>
          </w:rPr>
          <w:delText>in</w:delText>
        </w:r>
      </w:del>
      <w:ins w:id="38" w:author="Administrator" w:date="2020-08-11T12:28:00Z">
        <w:r w:rsidR="00463F60">
          <w:rPr>
            <w:bCs/>
          </w:rPr>
          <w:t xml:space="preserve"> via</w:t>
        </w:r>
      </w:ins>
      <w:r>
        <w:rPr>
          <w:bCs/>
        </w:rPr>
        <w:t xml:space="preserve"> LAPTOP-0</w:t>
      </w:r>
      <w:ins w:id="39" w:author="harshit katyal" w:date="2020-08-18T10:36:00Z">
        <w:r w:rsidR="006A2D77">
          <w:rPr>
            <w:bCs/>
          </w:rPr>
          <w:t>2</w:t>
        </w:r>
      </w:ins>
      <w:del w:id="40" w:author="harshit katyal" w:date="2020-08-18T10:36:00Z">
        <w:r w:rsidDel="006A2D77">
          <w:rPr>
            <w:bCs/>
          </w:rPr>
          <w:delText>1</w:delText>
        </w:r>
      </w:del>
      <w:ins w:id="41" w:author="Administrator" w:date="2020-08-11T12:29:00Z">
        <w:r w:rsidR="00463F60">
          <w:rPr>
            <w:bCs/>
          </w:rPr>
          <w:t xml:space="preserve"> with complaints database residing on the X Ser</w:t>
        </w:r>
      </w:ins>
      <w:ins w:id="42" w:author="Administrator" w:date="2020-08-11T12:30:00Z">
        <w:r w:rsidR="00463F60">
          <w:rPr>
            <w:bCs/>
          </w:rPr>
          <w:t>ver for the time being</w:t>
        </w:r>
      </w:ins>
      <w:r>
        <w:rPr>
          <w:bCs/>
        </w:rPr>
        <w:t xml:space="preserve">. </w:t>
      </w:r>
      <w:ins w:id="43" w:author="Administrator" w:date="2020-08-11T12:30:00Z">
        <w:r w:rsidR="00463F60">
          <w:rPr>
            <w:bCs/>
          </w:rPr>
          <w:t>A registry of network routes to be main</w:t>
        </w:r>
      </w:ins>
      <w:ins w:id="44" w:author="Administrator" w:date="2020-08-11T12:31:00Z">
        <w:r w:rsidR="00463F60">
          <w:rPr>
            <w:bCs/>
          </w:rPr>
          <w:t>tained on x-Server</w:t>
        </w:r>
      </w:ins>
      <w:ins w:id="45" w:author="Administrator" w:date="2020-08-11T12:38:00Z">
        <w:r w:rsidR="00AC5E9A">
          <w:rPr>
            <w:bCs/>
          </w:rPr>
          <w:t xml:space="preserve"> based on the location co-ordinates of </w:t>
        </w:r>
      </w:ins>
      <w:ins w:id="46" w:author="harshit katyal" w:date="2020-08-18T10:37:00Z">
        <w:r w:rsidR="006A2D77">
          <w:rPr>
            <w:bCs/>
          </w:rPr>
          <w:t>LAP</w:t>
        </w:r>
      </w:ins>
      <w:ins w:id="47" w:author="Administrator" w:date="2020-08-11T12:39:00Z">
        <w:del w:id="48" w:author="harshit katyal" w:date="2020-08-18T10:37:00Z">
          <w:r w:rsidR="00AC5E9A" w:rsidDel="006A2D77">
            <w:rPr>
              <w:bCs/>
            </w:rPr>
            <w:delText>D</w:delText>
          </w:r>
        </w:del>
        <w:del w:id="49" w:author="harshit katyal" w:date="2020-08-18T10:36:00Z">
          <w:r w:rsidR="00AC5E9A" w:rsidDel="006A2D77">
            <w:rPr>
              <w:bCs/>
            </w:rPr>
            <w:delText>ESK</w:delText>
          </w:r>
        </w:del>
        <w:r w:rsidR="00AC5E9A">
          <w:rPr>
            <w:bCs/>
          </w:rPr>
          <w:t>TOP-01</w:t>
        </w:r>
      </w:ins>
      <w:ins w:id="50" w:author="Administrator" w:date="2020-08-11T12:31:00Z">
        <w:r w:rsidR="00463F60">
          <w:rPr>
            <w:bCs/>
          </w:rPr>
          <w:t xml:space="preserve">. </w:t>
        </w:r>
      </w:ins>
      <w:r>
        <w:rPr>
          <w:bCs/>
        </w:rPr>
        <w:t>LAPTOP-0</w:t>
      </w:r>
      <w:ins w:id="51" w:author="harshit katyal" w:date="2020-08-18T10:37:00Z">
        <w:r w:rsidR="006A2D77">
          <w:rPr>
            <w:bCs/>
          </w:rPr>
          <w:t>2</w:t>
        </w:r>
      </w:ins>
      <w:del w:id="52" w:author="harshit katyal" w:date="2020-08-18T10:37:00Z">
        <w:r w:rsidDel="006A2D77">
          <w:rPr>
            <w:bCs/>
          </w:rPr>
          <w:delText>1</w:delText>
        </w:r>
      </w:del>
      <w:r>
        <w:rPr>
          <w:bCs/>
        </w:rPr>
        <w:t xml:space="preserve"> initiates a trigger to the </w:t>
      </w:r>
      <w:proofErr w:type="spellStart"/>
      <w:r>
        <w:rPr>
          <w:bCs/>
        </w:rPr>
        <w:t>NetworkBot</w:t>
      </w:r>
      <w:proofErr w:type="spellEnd"/>
      <w:r>
        <w:rPr>
          <w:bCs/>
        </w:rPr>
        <w:t xml:space="preserve"> Engine placed on the X-Server to </w:t>
      </w:r>
    </w:p>
    <w:p w14:paraId="013027A2" w14:textId="77777777" w:rsidR="00463F60" w:rsidRDefault="00463F60" w:rsidP="00463F60">
      <w:pPr>
        <w:pStyle w:val="ListParagraph"/>
        <w:numPr>
          <w:ilvl w:val="0"/>
          <w:numId w:val="7"/>
        </w:numPr>
        <w:rPr>
          <w:ins w:id="53" w:author="Administrator" w:date="2020-08-11T12:31:00Z"/>
          <w:bCs/>
        </w:rPr>
      </w:pPr>
      <w:ins w:id="54" w:author="Administrator" w:date="2020-08-11T12:31:00Z">
        <w:r>
          <w:rPr>
            <w:bCs/>
          </w:rPr>
          <w:t>Determine the route to track</w:t>
        </w:r>
      </w:ins>
    </w:p>
    <w:p w14:paraId="702CFAD6" w14:textId="5CA51A6B" w:rsidR="008B5C48" w:rsidRPr="00463F60" w:rsidRDefault="008B5C48">
      <w:pPr>
        <w:pStyle w:val="ListParagraph"/>
        <w:numPr>
          <w:ilvl w:val="0"/>
          <w:numId w:val="7"/>
        </w:numPr>
        <w:rPr>
          <w:bCs/>
        </w:rPr>
        <w:pPrChange w:id="55" w:author="Administrator" w:date="2020-08-11T12:31:00Z">
          <w:pPr/>
        </w:pPrChange>
      </w:pPr>
      <w:r w:rsidRPr="00463F60">
        <w:rPr>
          <w:bCs/>
        </w:rPr>
        <w:t xml:space="preserve">ping requests till the address: </w:t>
      </w:r>
    </w:p>
    <w:p w14:paraId="089FE479" w14:textId="76DA093C" w:rsidR="00857FD0" w:rsidRPr="00463F60" w:rsidRDefault="008B5C48" w:rsidP="00463F60">
      <w:pPr>
        <w:rPr>
          <w:bCs/>
        </w:rPr>
      </w:pPr>
      <w:r w:rsidRPr="00463F60">
        <w:rPr>
          <w:bCs/>
        </w:rPr>
        <w:t>X-L01:S1-L02:S2-L02. This is a single path for we know the “exact route”</w:t>
      </w:r>
      <w:ins w:id="56" w:author="Administrator" w:date="2020-08-11T12:33:00Z">
        <w:r w:rsidR="00463F60">
          <w:rPr>
            <w:bCs/>
          </w:rPr>
          <w:t xml:space="preserve"> from the route registry</w:t>
        </w:r>
      </w:ins>
      <w:r w:rsidRPr="00463F60">
        <w:rPr>
          <w:bCs/>
        </w:rPr>
        <w:t xml:space="preserve">. Similar </w:t>
      </w:r>
      <w:del w:id="57" w:author="Administrator" w:date="2020-08-11T12:33:00Z">
        <w:r w:rsidRPr="00463F60" w:rsidDel="00463F60">
          <w:rPr>
            <w:bCs/>
          </w:rPr>
          <w:delText>is the case</w:delText>
        </w:r>
      </w:del>
      <w:ins w:id="58" w:author="Administrator" w:date="2020-08-11T12:33:00Z">
        <w:r w:rsidR="00463F60">
          <w:rPr>
            <w:bCs/>
          </w:rPr>
          <w:t>scenario is proposed</w:t>
        </w:r>
      </w:ins>
      <w:r w:rsidRPr="00463F60">
        <w:rPr>
          <w:bCs/>
        </w:rPr>
        <w:t xml:space="preserve"> in production </w:t>
      </w:r>
      <w:del w:id="59" w:author="Administrator" w:date="2020-08-11T12:33:00Z">
        <w:r w:rsidRPr="00463F60" w:rsidDel="00463F60">
          <w:rPr>
            <w:bCs/>
          </w:rPr>
          <w:delText>too</w:delText>
        </w:r>
      </w:del>
      <w:ins w:id="60" w:author="Administrator" w:date="2020-08-11T12:33:00Z">
        <w:r w:rsidR="00463F60">
          <w:rPr>
            <w:bCs/>
          </w:rPr>
          <w:t>environment</w:t>
        </w:r>
      </w:ins>
      <w:r w:rsidRPr="00463F60">
        <w:rPr>
          <w:bCs/>
        </w:rPr>
        <w:t xml:space="preserve">. </w:t>
      </w:r>
      <w:del w:id="61" w:author="Administrator" w:date="2020-08-11T12:34:00Z">
        <w:r w:rsidRPr="00463F60" w:rsidDel="00463F60">
          <w:rPr>
            <w:bCs/>
          </w:rPr>
          <w:delText>Just that, we would</w:delText>
        </w:r>
      </w:del>
      <w:ins w:id="62" w:author="Administrator" w:date="2020-08-11T12:34:00Z">
        <w:r w:rsidR="00463F60">
          <w:rPr>
            <w:bCs/>
          </w:rPr>
          <w:t xml:space="preserve"> Exact routes shall be </w:t>
        </w:r>
      </w:ins>
      <w:del w:id="63" w:author="Administrator" w:date="2020-08-11T12:34:00Z">
        <w:r w:rsidRPr="00463F60" w:rsidDel="00463F60">
          <w:rPr>
            <w:bCs/>
          </w:rPr>
          <w:delText xml:space="preserve"> </w:delText>
        </w:r>
      </w:del>
      <w:r w:rsidRPr="00463F60">
        <w:rPr>
          <w:bCs/>
        </w:rPr>
        <w:t>know</w:t>
      </w:r>
      <w:ins w:id="64" w:author="Administrator" w:date="2020-08-11T12:34:00Z">
        <w:r w:rsidR="00463F60">
          <w:rPr>
            <w:bCs/>
          </w:rPr>
          <w:t>n</w:t>
        </w:r>
      </w:ins>
      <w:del w:id="65" w:author="Administrator" w:date="2020-08-11T12:34:00Z">
        <w:r w:rsidRPr="00463F60" w:rsidDel="00463F60">
          <w:rPr>
            <w:bCs/>
          </w:rPr>
          <w:delText xml:space="preserve"> the exact routes</w:delText>
        </w:r>
      </w:del>
      <w:r w:rsidRPr="00463F60">
        <w:rPr>
          <w:bCs/>
        </w:rPr>
        <w:t xml:space="preserve"> to ping </w:t>
      </w:r>
      <w:del w:id="66" w:author="Administrator" w:date="2020-08-11T12:35:00Z">
        <w:r w:rsidRPr="00463F60" w:rsidDel="00463F60">
          <w:rPr>
            <w:bCs/>
          </w:rPr>
          <w:delText xml:space="preserve">them </w:delText>
        </w:r>
      </w:del>
      <w:r w:rsidRPr="00463F60">
        <w:rPr>
          <w:bCs/>
        </w:rPr>
        <w:t>to.</w:t>
      </w:r>
    </w:p>
    <w:p w14:paraId="790CABD4" w14:textId="77777777" w:rsidR="00857FD0" w:rsidRPr="00987441" w:rsidRDefault="00857FD0" w:rsidP="00857FD0">
      <w:r w:rsidRPr="00375B2C">
        <w:rPr>
          <w:b/>
          <w:bCs/>
          <w:u w:val="single"/>
        </w:rPr>
        <w:t>Flowchart of the process:</w:t>
      </w:r>
    </w:p>
    <w:p w14:paraId="7628D4DB" w14:textId="77777777" w:rsidR="00857FD0" w:rsidRDefault="00A15052" w:rsidP="00857FD0">
      <w:pPr>
        <w:rPr>
          <w:b/>
          <w:bCs/>
          <w:u w:val="single"/>
        </w:rPr>
      </w:pPr>
      <w:r>
        <w:rPr>
          <w:b/>
          <w:bCs/>
          <w:noProof/>
          <w:u w:val="single"/>
          <w:lang w:val="en-US"/>
        </w:rPr>
        <mc:AlternateContent>
          <mc:Choice Requires="wps">
            <w:drawing>
              <wp:anchor distT="0" distB="0" distL="114300" distR="114300" simplePos="0" relativeHeight="251779072" behindDoc="0" locked="0" layoutInCell="1" allowOverlap="1" wp14:anchorId="56B652F3" wp14:editId="0FA674A6">
                <wp:simplePos x="0" y="0"/>
                <wp:positionH relativeFrom="column">
                  <wp:posOffset>4038600</wp:posOffset>
                </wp:positionH>
                <wp:positionV relativeFrom="paragraph">
                  <wp:posOffset>53340</wp:posOffset>
                </wp:positionV>
                <wp:extent cx="2428875" cy="13335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42887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EBFD6" w14:textId="7253B072" w:rsidR="00A15052" w:rsidRPr="00A15052" w:rsidRDefault="00A15052" w:rsidP="00A15052">
                            <w:pPr>
                              <w:jc w:val="center"/>
                              <w:rPr>
                                <w:lang w:val="en-US"/>
                              </w:rPr>
                            </w:pPr>
                            <w:r>
                              <w:rPr>
                                <w:lang w:val="en-US"/>
                              </w:rPr>
                              <w:t xml:space="preserve">On Clicking the </w:t>
                            </w:r>
                            <w:del w:id="67" w:author="Administrator" w:date="2020-08-11T12:36:00Z">
                              <w:r w:rsidDel="00463F60">
                                <w:rPr>
                                  <w:lang w:val="en-US"/>
                                </w:rPr>
                                <w:delText xml:space="preserve">SAVE </w:delText>
                              </w:r>
                            </w:del>
                            <w:ins w:id="68" w:author="Administrator" w:date="2020-08-11T12:36:00Z">
                              <w:r w:rsidR="00463F60">
                                <w:rPr>
                                  <w:lang w:val="en-US"/>
                                </w:rPr>
                                <w:t xml:space="preserve">‘Fault Detection’ </w:t>
                              </w:r>
                            </w:ins>
                            <w:r>
                              <w:rPr>
                                <w:lang w:val="en-US"/>
                              </w:rPr>
                              <w:t>button</w:t>
                            </w:r>
                            <w:ins w:id="69" w:author="Administrator" w:date="2020-08-11T12:36:00Z">
                              <w:r w:rsidR="00AC5E9A">
                                <w:rPr>
                                  <w:lang w:val="en-US"/>
                                </w:rPr>
                                <w:t xml:space="preserve"> on the App</w:t>
                              </w:r>
                            </w:ins>
                            <w:r>
                              <w:rPr>
                                <w:lang w:val="en-US"/>
                              </w:rPr>
                              <w:t xml:space="preserve">, </w:t>
                            </w:r>
                            <w:del w:id="70" w:author="Administrator" w:date="2020-08-11T12:37:00Z">
                              <w:r w:rsidDel="00AC5E9A">
                                <w:rPr>
                                  <w:lang w:val="en-US"/>
                                </w:rPr>
                                <w:delText>it sends</w:delText>
                              </w:r>
                            </w:del>
                            <w:r>
                              <w:rPr>
                                <w:lang w:val="en-US"/>
                              </w:rPr>
                              <w:t xml:space="preserve"> a </w:t>
                            </w:r>
                            <w:del w:id="71" w:author="Administrator" w:date="2020-08-11T12:37:00Z">
                              <w:r w:rsidDel="00AC5E9A">
                                <w:rPr>
                                  <w:lang w:val="en-US"/>
                                </w:rPr>
                                <w:delText xml:space="preserve">PING </w:delText>
                              </w:r>
                            </w:del>
                            <w:ins w:id="72" w:author="Administrator" w:date="2020-08-11T12:37:00Z">
                              <w:r w:rsidR="00AC5E9A">
                                <w:rPr>
                                  <w:lang w:val="en-US"/>
                                </w:rPr>
                                <w:t xml:space="preserve"> </w:t>
                              </w:r>
                            </w:ins>
                            <w:r>
                              <w:rPr>
                                <w:lang w:val="en-US"/>
                              </w:rPr>
                              <w:t xml:space="preserve">request </w:t>
                            </w:r>
                            <w:ins w:id="73" w:author="Administrator" w:date="2020-08-11T12:37:00Z">
                              <w:r w:rsidR="00AC5E9A">
                                <w:rPr>
                                  <w:lang w:val="en-US"/>
                                </w:rPr>
                                <w:t xml:space="preserve">is sent </w:t>
                              </w:r>
                            </w:ins>
                            <w:r>
                              <w:rPr>
                                <w:lang w:val="en-US"/>
                              </w:rPr>
                              <w:t xml:space="preserve">to the </w:t>
                            </w:r>
                            <w:del w:id="74" w:author="Administrator" w:date="2020-08-11T12:37:00Z">
                              <w:r w:rsidDel="00AC5E9A">
                                <w:rPr>
                                  <w:lang w:val="en-US"/>
                                </w:rPr>
                                <w:delText xml:space="preserve">SERVER </w:delText>
                              </w:r>
                            </w:del>
                            <w:ins w:id="75" w:author="Administrator" w:date="2020-08-11T12:37:00Z">
                              <w:r w:rsidR="00AC5E9A">
                                <w:rPr>
                                  <w:lang w:val="en-US"/>
                                </w:rPr>
                                <w:t xml:space="preserve">BOT ENGINE to initiate the BOT  </w:t>
                              </w:r>
                            </w:ins>
                            <w:r>
                              <w:rPr>
                                <w:lang w:val="en-US"/>
                              </w:rPr>
                              <w:t xml:space="preserve">to </w:t>
                            </w:r>
                            <w:del w:id="76" w:author="Administrator" w:date="2020-08-11T12:38:00Z">
                              <w:r w:rsidDel="00AC5E9A">
                                <w:rPr>
                                  <w:lang w:val="en-US"/>
                                </w:rPr>
                                <w:delText>go for</w:delText>
                              </w:r>
                            </w:del>
                            <w:ins w:id="77" w:author="Administrator" w:date="2020-08-11T12:38:00Z">
                              <w:r w:rsidR="00AC5E9A">
                                <w:rPr>
                                  <w:lang w:val="en-US"/>
                                </w:rPr>
                                <w:t>find</w:t>
                              </w:r>
                            </w:ins>
                            <w:r>
                              <w:rPr>
                                <w:lang w:val="en-US"/>
                              </w:rPr>
                              <w:t xml:space="preserve"> the FAULTY PORT index</w:t>
                            </w:r>
                            <w:ins w:id="78" w:author="Administrator" w:date="2020-08-11T12:38:00Z">
                              <w:r w:rsidR="00AC5E9A">
                                <w:rPr>
                                  <w:lang w:val="en-US"/>
                                </w:rPr>
                                <w:t xml:space="preserve"> from the registry</w:t>
                              </w:r>
                            </w:ins>
                            <w:ins w:id="79" w:author="Administrator" w:date="2020-08-11T12:39:00Z">
                              <w:r w:rsidR="00AC5E9A">
                                <w:rPr>
                                  <w:lang w:val="en-US"/>
                                </w:rPr>
                                <w:t xml:space="preserve"> based on the Location co-ordinates</w:t>
                              </w:r>
                            </w:ins>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6B652F3" id="Rectangle 42" o:spid="_x0000_s1033" style="position:absolute;margin-left:318pt;margin-top:4.2pt;width:191.25pt;height:1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" fillcolor="#5b9bd5 [3204]" strokecolor="#1f4d78 [1604]" strokeweight="1pt">
                <v:textbox>
                  <w:txbxContent>
                    <w:p w14:paraId="3E3EBFD6" w14:textId="7253B072" w:rsidR="00A15052" w:rsidRPr="00A15052" w:rsidRDefault="00A15052" w:rsidP="00A15052">
                      <w:pPr>
                        <w:jc w:val="center"/>
                        <w:rPr>
                          <w:lang w:val="en-US"/>
                        </w:rPr>
                      </w:pPr>
                      <w:r>
                        <w:rPr>
                          <w:lang w:val="en-US"/>
                        </w:rPr>
                        <w:t xml:space="preserve">On Clicking the </w:t>
                      </w:r>
                      <w:del w:id="54" w:author="Administrator" w:date="2020-08-11T12:36:00Z">
                        <w:r w:rsidDel="00463F60">
                          <w:rPr>
                            <w:lang w:val="en-US"/>
                          </w:rPr>
                          <w:delText xml:space="preserve">SAVE </w:delText>
                        </w:r>
                      </w:del>
                      <w:ins w:id="55" w:author="Administrator" w:date="2020-08-11T12:36:00Z">
                        <w:r w:rsidR="00463F60">
                          <w:rPr>
                            <w:lang w:val="en-US"/>
                          </w:rPr>
                          <w:t xml:space="preserve">‘Fault Detection’ </w:t>
                        </w:r>
                      </w:ins>
                      <w:r>
                        <w:rPr>
                          <w:lang w:val="en-US"/>
                        </w:rPr>
                        <w:t>button</w:t>
                      </w:r>
                      <w:ins w:id="56" w:author="Administrator" w:date="2020-08-11T12:36:00Z">
                        <w:r w:rsidR="00AC5E9A">
                          <w:rPr>
                            <w:lang w:val="en-US"/>
                          </w:rPr>
                          <w:t xml:space="preserve"> on the App</w:t>
                        </w:r>
                      </w:ins>
                      <w:r>
                        <w:rPr>
                          <w:lang w:val="en-US"/>
                        </w:rPr>
                        <w:t xml:space="preserve">, </w:t>
                      </w:r>
                      <w:del w:id="57" w:author="Administrator" w:date="2020-08-11T12:37:00Z">
                        <w:r w:rsidDel="00AC5E9A">
                          <w:rPr>
                            <w:lang w:val="en-US"/>
                          </w:rPr>
                          <w:delText>it sends</w:delText>
                        </w:r>
                      </w:del>
                      <w:r>
                        <w:rPr>
                          <w:lang w:val="en-US"/>
                        </w:rPr>
                        <w:t xml:space="preserve"> a </w:t>
                      </w:r>
                      <w:del w:id="58" w:author="Administrator" w:date="2020-08-11T12:37:00Z">
                        <w:r w:rsidDel="00AC5E9A">
                          <w:rPr>
                            <w:lang w:val="en-US"/>
                          </w:rPr>
                          <w:delText xml:space="preserve">PING </w:delText>
                        </w:r>
                      </w:del>
                      <w:ins w:id="59" w:author="Administrator" w:date="2020-08-11T12:37:00Z">
                        <w:r w:rsidR="00AC5E9A">
                          <w:rPr>
                            <w:lang w:val="en-US"/>
                          </w:rPr>
                          <w:t xml:space="preserve"> </w:t>
                        </w:r>
                      </w:ins>
                      <w:r>
                        <w:rPr>
                          <w:lang w:val="en-US"/>
                        </w:rPr>
                        <w:t xml:space="preserve">request </w:t>
                      </w:r>
                      <w:ins w:id="60" w:author="Administrator" w:date="2020-08-11T12:37:00Z">
                        <w:r w:rsidR="00AC5E9A">
                          <w:rPr>
                            <w:lang w:val="en-US"/>
                          </w:rPr>
                          <w:t xml:space="preserve">is sent </w:t>
                        </w:r>
                      </w:ins>
                      <w:r>
                        <w:rPr>
                          <w:lang w:val="en-US"/>
                        </w:rPr>
                        <w:t xml:space="preserve">to the </w:t>
                      </w:r>
                      <w:del w:id="61" w:author="Administrator" w:date="2020-08-11T12:37:00Z">
                        <w:r w:rsidDel="00AC5E9A">
                          <w:rPr>
                            <w:lang w:val="en-US"/>
                          </w:rPr>
                          <w:delText xml:space="preserve">SERVER </w:delText>
                        </w:r>
                      </w:del>
                      <w:ins w:id="62" w:author="Administrator" w:date="2020-08-11T12:37:00Z">
                        <w:r w:rsidR="00AC5E9A">
                          <w:rPr>
                            <w:lang w:val="en-US"/>
                          </w:rPr>
                          <w:t xml:space="preserve">BOT ENGINE to initiate the BOT </w:t>
                        </w:r>
                        <w:r w:rsidR="00AC5E9A">
                          <w:rPr>
                            <w:lang w:val="en-US"/>
                          </w:rPr>
                          <w:t xml:space="preserve"> </w:t>
                        </w:r>
                      </w:ins>
                      <w:r>
                        <w:rPr>
                          <w:lang w:val="en-US"/>
                        </w:rPr>
                        <w:t xml:space="preserve">to </w:t>
                      </w:r>
                      <w:del w:id="63" w:author="Administrator" w:date="2020-08-11T12:38:00Z">
                        <w:r w:rsidDel="00AC5E9A">
                          <w:rPr>
                            <w:lang w:val="en-US"/>
                          </w:rPr>
                          <w:delText>go for</w:delText>
                        </w:r>
                      </w:del>
                      <w:ins w:id="64" w:author="Administrator" w:date="2020-08-11T12:38:00Z">
                        <w:r w:rsidR="00AC5E9A">
                          <w:rPr>
                            <w:lang w:val="en-US"/>
                          </w:rPr>
                          <w:t>find</w:t>
                        </w:r>
                      </w:ins>
                      <w:r>
                        <w:rPr>
                          <w:lang w:val="en-US"/>
                        </w:rPr>
                        <w:t xml:space="preserve"> the FAULTY PORT index</w:t>
                      </w:r>
                      <w:ins w:id="65" w:author="Administrator" w:date="2020-08-11T12:38:00Z">
                        <w:r w:rsidR="00AC5E9A">
                          <w:rPr>
                            <w:lang w:val="en-US"/>
                          </w:rPr>
                          <w:t xml:space="preserve"> from the registry</w:t>
                        </w:r>
                      </w:ins>
                      <w:ins w:id="66" w:author="Administrator" w:date="2020-08-11T12:39:00Z">
                        <w:r w:rsidR="00AC5E9A">
                          <w:rPr>
                            <w:lang w:val="en-US"/>
                          </w:rPr>
                          <w:t xml:space="preserve"> based on the Location co-ordinates</w:t>
                        </w:r>
                      </w:ins>
                      <w:r>
                        <w:rPr>
                          <w:lang w:val="en-US"/>
                        </w:rPr>
                        <w:t>.</w:t>
                      </w:r>
                    </w:p>
                  </w:txbxContent>
                </v:textbox>
              </v:rect>
            </w:pict>
          </mc:Fallback>
        </mc:AlternateContent>
      </w:r>
      <w:r>
        <w:rPr>
          <w:b/>
          <w:bCs/>
          <w:noProof/>
          <w:u w:val="single"/>
          <w:lang w:val="en-US"/>
        </w:rPr>
        <mc:AlternateContent>
          <mc:Choice Requires="wps">
            <w:drawing>
              <wp:anchor distT="0" distB="0" distL="114300" distR="114300" simplePos="0" relativeHeight="251777024" behindDoc="0" locked="0" layoutInCell="1" allowOverlap="1" wp14:anchorId="2CADA4D1" wp14:editId="1C98BDE5">
                <wp:simplePos x="0" y="0"/>
                <wp:positionH relativeFrom="column">
                  <wp:posOffset>1844040</wp:posOffset>
                </wp:positionH>
                <wp:positionV relativeFrom="paragraph">
                  <wp:posOffset>81915</wp:posOffset>
                </wp:positionV>
                <wp:extent cx="1760220" cy="1112520"/>
                <wp:effectExtent l="0" t="0" r="11430" b="11430"/>
                <wp:wrapNone/>
                <wp:docPr id="41" name="Rectangle 41"/>
                <wp:cNvGraphicFramePr/>
                <a:graphic xmlns:a="http://schemas.openxmlformats.org/drawingml/2006/main">
                  <a:graphicData uri="http://schemas.microsoft.com/office/word/2010/wordprocessingShape">
                    <wps:wsp>
                      <wps:cNvSpPr/>
                      <wps:spPr>
                        <a:xfrm>
                          <a:off x="0" y="0"/>
                          <a:ext cx="1760220" cy="1112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FFB9EF" w14:textId="77777777" w:rsidR="00A15052" w:rsidRPr="00A15052" w:rsidRDefault="00A15052" w:rsidP="00A15052">
                            <w:pPr>
                              <w:jc w:val="center"/>
                              <w:rPr>
                                <w:lang w:val="en-US"/>
                              </w:rPr>
                            </w:pPr>
                            <w:r>
                              <w:rPr>
                                <w:lang w:val="en-US"/>
                              </w:rPr>
                              <w:t>Complaint on saving gets registered at the Database of the X with the details of the nature of complaint and complainant.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73CB74" id="Rectangle 41" o:spid="_x0000_s1034" style="position:absolute;margin-left:145.2pt;margin-top:6.45pt;width:138.6pt;height:87.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" fillcolor="#5b9bd5 [3204]" strokecolor="#1f4d78 [1604]" strokeweight="1pt">
                <v:textbox>
                  <w:txbxContent>
                    <w:p w:rsidR="00A15052" w:rsidRPr="00A15052" w:rsidRDefault="00A15052" w:rsidP="00A15052">
                      <w:pPr>
                        <w:jc w:val="center"/>
                        <w:rPr>
                          <w:lang w:val="en-US"/>
                        </w:rPr>
                      </w:pPr>
                      <w:r>
                        <w:rPr>
                          <w:lang w:val="en-US"/>
                        </w:rPr>
                        <w:t>Complaint on saving gets registered at the Database of the X with the details of the nature of complaint and complainant.</w:t>
                      </w:r>
                    </w:p>
                  </w:txbxContent>
                </v:textbox>
              </v:rect>
            </w:pict>
          </mc:Fallback>
        </mc:AlternateContent>
      </w:r>
      <w:r>
        <w:rPr>
          <w:b/>
          <w:bCs/>
          <w:noProof/>
          <w:u w:val="single"/>
          <w:lang w:val="en-US"/>
        </w:rPr>
        <mc:AlternateContent>
          <mc:Choice Requires="wps">
            <w:drawing>
              <wp:anchor distT="0" distB="0" distL="114300" distR="114300" simplePos="0" relativeHeight="251776000" behindDoc="0" locked="0" layoutInCell="1" allowOverlap="1" wp14:anchorId="2AB9B71C" wp14:editId="31B27A80">
                <wp:simplePos x="0" y="0"/>
                <wp:positionH relativeFrom="column">
                  <wp:posOffset>-15240</wp:posOffset>
                </wp:positionH>
                <wp:positionV relativeFrom="paragraph">
                  <wp:posOffset>112395</wp:posOffset>
                </wp:positionV>
                <wp:extent cx="1363980" cy="1043940"/>
                <wp:effectExtent l="0" t="0" r="26670" b="22860"/>
                <wp:wrapNone/>
                <wp:docPr id="40" name="Flowchart: Process 40"/>
                <wp:cNvGraphicFramePr/>
                <a:graphic xmlns:a="http://schemas.openxmlformats.org/drawingml/2006/main">
                  <a:graphicData uri="http://schemas.microsoft.com/office/word/2010/wordprocessingShape">
                    <wps:wsp>
                      <wps:cNvSpPr/>
                      <wps:spPr>
                        <a:xfrm>
                          <a:off x="0" y="0"/>
                          <a:ext cx="1363980" cy="1043940"/>
                        </a:xfrm>
                        <a:prstGeom prst="flowChartProces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872D45" w14:textId="77777777" w:rsidR="00A15052" w:rsidRPr="00A15052" w:rsidRDefault="00A15052" w:rsidP="00A15052">
                            <w:pPr>
                              <w:jc w:val="center"/>
                              <w:rPr>
                                <w:lang w:val="en-US"/>
                              </w:rPr>
                            </w:pPr>
                            <w:r>
                              <w:rPr>
                                <w:lang w:val="en-US"/>
                              </w:rPr>
                              <w:t xml:space="preserve">Complaint registered on the X service website (just considering it as an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85FCDD8" id="_x0000_t109" coordsize="21600,21600" o:spt="109" path="m,l,21600r21600,l21600,xe">
                <v:stroke joinstyle="miter"/>
                <v:path gradientshapeok="t" o:connecttype="rect"/>
              </v:shapetype>
              <v:shape id="Flowchart: Process 40" o:spid="_x0000_s1035" type="#_x0000_t109" style="position:absolute;margin-left:-1.2pt;margin-top:8.85pt;width:107.4pt;height:82.2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" fillcolor="red" strokecolor="#1f4d78 [1604]" strokeweight="1pt">
                <v:textbox>
                  <w:txbxContent>
                    <w:p w:rsidR="00A15052" w:rsidRPr="00A15052" w:rsidRDefault="00A15052" w:rsidP="00A15052">
                      <w:pPr>
                        <w:jc w:val="center"/>
                        <w:rPr>
                          <w:lang w:val="en-US"/>
                        </w:rPr>
                      </w:pPr>
                      <w:r>
                        <w:rPr>
                          <w:lang w:val="en-US"/>
                        </w:rPr>
                        <w:t xml:space="preserve">Complaint registered on the X service website (just considering it as an option) </w:t>
                      </w:r>
                    </w:p>
                  </w:txbxContent>
                </v:textbox>
              </v:shape>
            </w:pict>
          </mc:Fallback>
        </mc:AlternateContent>
      </w:r>
    </w:p>
    <w:p w14:paraId="177AC4AE" w14:textId="77777777" w:rsidR="00857FD0" w:rsidRDefault="00857FD0" w:rsidP="00857FD0">
      <w:pPr>
        <w:rPr>
          <w:b/>
          <w:bCs/>
          <w:u w:val="single"/>
        </w:rPr>
      </w:pPr>
    </w:p>
    <w:p w14:paraId="5BD80912" w14:textId="77777777" w:rsidR="008B5C48" w:rsidRDefault="00A15052" w:rsidP="00857FD0">
      <w:pPr>
        <w:rPr>
          <w:b/>
          <w:bCs/>
          <w:u w:val="single"/>
        </w:rPr>
      </w:pPr>
      <w:r>
        <w:rPr>
          <w:b/>
          <w:bCs/>
          <w:noProof/>
          <w:u w:val="single"/>
          <w:lang w:val="en-US"/>
        </w:rPr>
        <mc:AlternateContent>
          <mc:Choice Requires="wps">
            <w:drawing>
              <wp:anchor distT="0" distB="0" distL="114300" distR="114300" simplePos="0" relativeHeight="251792384" behindDoc="0" locked="0" layoutInCell="1" allowOverlap="1" wp14:anchorId="2712455C" wp14:editId="02FBB17E">
                <wp:simplePos x="0" y="0"/>
                <wp:positionH relativeFrom="column">
                  <wp:posOffset>3566160</wp:posOffset>
                </wp:positionH>
                <wp:positionV relativeFrom="paragraph">
                  <wp:posOffset>36830</wp:posOffset>
                </wp:positionV>
                <wp:extent cx="487680" cy="7620"/>
                <wp:effectExtent l="0" t="57150" r="26670" b="87630"/>
                <wp:wrapNone/>
                <wp:docPr id="51" name="Straight Arrow Connector 51"/>
                <wp:cNvGraphicFramePr/>
                <a:graphic xmlns:a="http://schemas.openxmlformats.org/drawingml/2006/main">
                  <a:graphicData uri="http://schemas.microsoft.com/office/word/2010/wordprocessingShape">
                    <wps:wsp>
                      <wps:cNvCnPr/>
                      <wps:spPr>
                        <a:xfrm>
                          <a:off x="0" y="0"/>
                          <a:ext cx="487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3FBB0F" id="Straight Arrow Connector 51" o:spid="_x0000_s1026" type="#_x0000_t32" style="position:absolute;margin-left:280.8pt;margin-top:2.9pt;width:38.4pt;height:.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kQ2gEAAAQEAAAOAAAAZHJzL2Uyb0RvYy54bWysU9uO0zAQfUfiHyy/07QVdFd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" strokecolor="#5b9bd5 [3204]" strokeweight=".5pt">
                <v:stroke endarrow="block" joinstyle="miter"/>
              </v:shape>
            </w:pict>
          </mc:Fallback>
        </mc:AlternateContent>
      </w:r>
      <w:r>
        <w:rPr>
          <w:b/>
          <w:bCs/>
          <w:noProof/>
          <w:u w:val="single"/>
          <w:lang w:val="en-US"/>
        </w:rPr>
        <mc:AlternateContent>
          <mc:Choice Requires="wps">
            <w:drawing>
              <wp:anchor distT="0" distB="0" distL="114300" distR="114300" simplePos="0" relativeHeight="251790336" behindDoc="0" locked="0" layoutInCell="1" allowOverlap="1" wp14:anchorId="0CD4E4CD" wp14:editId="5E5A3E87">
                <wp:simplePos x="0" y="0"/>
                <wp:positionH relativeFrom="column">
                  <wp:posOffset>1363980</wp:posOffset>
                </wp:positionH>
                <wp:positionV relativeFrom="paragraph">
                  <wp:posOffset>29210</wp:posOffset>
                </wp:positionV>
                <wp:extent cx="487680" cy="7620"/>
                <wp:effectExtent l="0" t="57150" r="26670" b="87630"/>
                <wp:wrapNone/>
                <wp:docPr id="50" name="Straight Arrow Connector 50"/>
                <wp:cNvGraphicFramePr/>
                <a:graphic xmlns:a="http://schemas.openxmlformats.org/drawingml/2006/main">
                  <a:graphicData uri="http://schemas.microsoft.com/office/word/2010/wordprocessingShape">
                    <wps:wsp>
                      <wps:cNvCnPr/>
                      <wps:spPr>
                        <a:xfrm>
                          <a:off x="0" y="0"/>
                          <a:ext cx="487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B1A289" id="Straight Arrow Connector 50" o:spid="_x0000_s1026" type="#_x0000_t32" style="position:absolute;margin-left:107.4pt;margin-top:2.3pt;width:38.4pt;height:.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H0t2AEAAAQEAAAOAAAAZHJzL2Uyb0RvYy54bWysU9uO0zAQfUfiHyy/07QVdFd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" strokecolor="#5b9bd5 [3204]" strokeweight=".5pt">
                <v:stroke endarrow="block" joinstyle="miter"/>
              </v:shape>
            </w:pict>
          </mc:Fallback>
        </mc:AlternateContent>
      </w:r>
    </w:p>
    <w:p w14:paraId="09E0EAC8" w14:textId="77777777" w:rsidR="008B5C48" w:rsidRDefault="008B5C48" w:rsidP="00857FD0">
      <w:pPr>
        <w:rPr>
          <w:b/>
          <w:bCs/>
          <w:u w:val="single"/>
        </w:rPr>
      </w:pPr>
    </w:p>
    <w:p w14:paraId="149BBC12" w14:textId="77777777" w:rsidR="008B5C48" w:rsidRDefault="00A15052" w:rsidP="00857FD0">
      <w:pPr>
        <w:rPr>
          <w:b/>
          <w:bCs/>
          <w:u w:val="single"/>
        </w:rPr>
      </w:pPr>
      <w:r>
        <w:rPr>
          <w:b/>
          <w:bCs/>
          <w:noProof/>
          <w:u w:val="single"/>
          <w:lang w:val="en-US"/>
        </w:rPr>
        <mc:AlternateContent>
          <mc:Choice Requires="wps">
            <w:drawing>
              <wp:anchor distT="0" distB="0" distL="114300" distR="114300" simplePos="0" relativeHeight="251794432" behindDoc="0" locked="0" layoutInCell="1" allowOverlap="1" wp14:anchorId="471D9866" wp14:editId="556C6A07">
                <wp:simplePos x="0" y="0"/>
                <wp:positionH relativeFrom="column">
                  <wp:posOffset>4869180</wp:posOffset>
                </wp:positionH>
                <wp:positionV relativeFrom="paragraph">
                  <wp:posOffset>67310</wp:posOffset>
                </wp:positionV>
                <wp:extent cx="45719" cy="373380"/>
                <wp:effectExtent l="38100" t="0" r="88265" b="64770"/>
                <wp:wrapNone/>
                <wp:docPr id="52" name="Straight Arrow Connector 52"/>
                <wp:cNvGraphicFramePr/>
                <a:graphic xmlns:a="http://schemas.openxmlformats.org/drawingml/2006/main">
                  <a:graphicData uri="http://schemas.microsoft.com/office/word/2010/wordprocessingShape">
                    <wps:wsp>
                      <wps:cNvCnPr/>
                      <wps:spPr>
                        <a:xfrm>
                          <a:off x="0" y="0"/>
                          <a:ext cx="45719"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8A8722" id="Straight Arrow Connector 52" o:spid="_x0000_s1026" type="#_x0000_t32" style="position:absolute;margin-left:383.4pt;margin-top:5.3pt;width:3.6pt;height:29.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" strokecolor="#5b9bd5 [3204]" strokeweight=".5pt">
                <v:stroke endarrow="block" joinstyle="miter"/>
              </v:shape>
            </w:pict>
          </mc:Fallback>
        </mc:AlternateContent>
      </w:r>
    </w:p>
    <w:p w14:paraId="358AC7F8" w14:textId="3A7DA736" w:rsidR="008B5C48" w:rsidRDefault="00AC5E9A" w:rsidP="00857FD0">
      <w:pPr>
        <w:rPr>
          <w:b/>
          <w:bCs/>
          <w:u w:val="single"/>
        </w:rPr>
      </w:pPr>
      <w:r>
        <w:rPr>
          <w:b/>
          <w:bCs/>
          <w:noProof/>
          <w:u w:val="single"/>
          <w:lang w:val="en-US"/>
        </w:rPr>
        <mc:AlternateContent>
          <mc:Choice Requires="wps">
            <w:drawing>
              <wp:anchor distT="0" distB="0" distL="114300" distR="114300" simplePos="0" relativeHeight="251781120" behindDoc="0" locked="0" layoutInCell="1" allowOverlap="1" wp14:anchorId="69443308" wp14:editId="1BAD2EE1">
                <wp:simplePos x="0" y="0"/>
                <wp:positionH relativeFrom="column">
                  <wp:posOffset>3714750</wp:posOffset>
                </wp:positionH>
                <wp:positionV relativeFrom="paragraph">
                  <wp:posOffset>168275</wp:posOffset>
                </wp:positionV>
                <wp:extent cx="2590800" cy="11125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2590800" cy="11125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2C378C" w14:textId="53E855A6" w:rsidR="00A15052" w:rsidRPr="000B7FCB" w:rsidRDefault="00A15052" w:rsidP="00A15052">
                            <w:pPr>
                              <w:jc w:val="center"/>
                              <w:rPr>
                                <w:color w:val="000000" w:themeColor="text1"/>
                                <w:lang w:val="en-US"/>
                              </w:rPr>
                            </w:pPr>
                            <w:del w:id="80" w:author="Administrator" w:date="2020-08-11T12:40:00Z">
                              <w:r w:rsidRPr="000B7FCB" w:rsidDel="00AC5E9A">
                                <w:rPr>
                                  <w:color w:val="000000" w:themeColor="text1"/>
                                  <w:lang w:val="en-US"/>
                                </w:rPr>
                                <w:delText xml:space="preserve">The </w:delText>
                              </w:r>
                            </w:del>
                            <w:ins w:id="81" w:author="Administrator" w:date="2020-08-11T12:40:00Z">
                              <w:r w:rsidR="00AC5E9A">
                                <w:rPr>
                                  <w:color w:val="000000" w:themeColor="text1"/>
                                  <w:lang w:val="en-US"/>
                                </w:rPr>
                                <w:t>BOT on X-</w:t>
                              </w:r>
                            </w:ins>
                            <w:r w:rsidRPr="000B7FCB">
                              <w:rPr>
                                <w:color w:val="000000" w:themeColor="text1"/>
                                <w:lang w:val="en-US"/>
                              </w:rPr>
                              <w:t>server</w:t>
                            </w:r>
                            <w:del w:id="82" w:author="Administrator" w:date="2020-08-11T12:40:00Z">
                              <w:r w:rsidRPr="000B7FCB" w:rsidDel="00AC5E9A">
                                <w:rPr>
                                  <w:color w:val="000000" w:themeColor="text1"/>
                                  <w:lang w:val="en-US"/>
                                </w:rPr>
                                <w:delText xml:space="preserve"> of X</w:delText>
                              </w:r>
                            </w:del>
                            <w:ins w:id="83" w:author="Administrator" w:date="2020-08-11T12:41:00Z">
                              <w:r w:rsidR="00AC5E9A">
                                <w:rPr>
                                  <w:color w:val="000000" w:themeColor="text1"/>
                                  <w:lang w:val="en-US"/>
                                </w:rPr>
                                <w:t xml:space="preserve"> basis route identified</w:t>
                              </w:r>
                            </w:ins>
                            <w:del w:id="84" w:author="Administrator" w:date="2020-08-11T12:41:00Z">
                              <w:r w:rsidRPr="000B7FCB" w:rsidDel="00AC5E9A">
                                <w:rPr>
                                  <w:color w:val="000000" w:themeColor="text1"/>
                                  <w:lang w:val="en-US"/>
                                </w:rPr>
                                <w:delText xml:space="preserve"> on receiving the trigger</w:delText>
                              </w:r>
                            </w:del>
                            <w:r w:rsidRPr="000B7FCB">
                              <w:rPr>
                                <w:color w:val="000000" w:themeColor="text1"/>
                                <w:lang w:val="en-US"/>
                              </w:rPr>
                              <w:t xml:space="preserve">, sends a ping request to the Faulty reported port as much further </w:t>
                            </w:r>
                            <w:ins w:id="85" w:author="Administrator" w:date="2020-08-11T12:42:00Z">
                              <w:r w:rsidR="00AC5E9A">
                                <w:rPr>
                                  <w:color w:val="000000" w:themeColor="text1"/>
                                  <w:lang w:val="en-US"/>
                                </w:rPr>
                                <w:t xml:space="preserve">layer </w:t>
                              </w:r>
                            </w:ins>
                            <w:r w:rsidRPr="000B7FCB">
                              <w:rPr>
                                <w:color w:val="000000" w:themeColor="text1"/>
                                <w:lang w:val="en-US"/>
                              </w:rPr>
                              <w:t xml:space="preserve">the </w:t>
                            </w:r>
                            <w:del w:id="86" w:author="Administrator" w:date="2020-08-11T12:42:00Z">
                              <w:r w:rsidRPr="000B7FCB" w:rsidDel="00AC5E9A">
                                <w:rPr>
                                  <w:color w:val="000000" w:themeColor="text1"/>
                                  <w:lang w:val="en-US"/>
                                </w:rPr>
                                <w:delText xml:space="preserve">X </w:delText>
                              </w:r>
                            </w:del>
                            <w:ins w:id="87" w:author="Administrator" w:date="2020-08-11T12:42:00Z">
                              <w:r w:rsidR="00AC5E9A">
                                <w:rPr>
                                  <w:color w:val="000000" w:themeColor="text1"/>
                                  <w:lang w:val="en-US"/>
                                </w:rPr>
                                <w:t>registry</w:t>
                              </w:r>
                              <w:r w:rsidR="00AC5E9A" w:rsidRPr="000B7FCB">
                                <w:rPr>
                                  <w:color w:val="000000" w:themeColor="text1"/>
                                  <w:lang w:val="en-US"/>
                                </w:rPr>
                                <w:t xml:space="preserve"> </w:t>
                              </w:r>
                            </w:ins>
                            <w:r w:rsidRPr="000B7FCB">
                              <w:rPr>
                                <w:color w:val="000000" w:themeColor="text1"/>
                                <w:lang w:val="en-US"/>
                              </w:rPr>
                              <w:t xml:space="preserve">supplies them with the </w:t>
                            </w:r>
                            <w:del w:id="88" w:author="Administrator" w:date="2020-08-11T12:42:00Z">
                              <w:r w:rsidRPr="000B7FCB" w:rsidDel="00AC5E9A">
                                <w:rPr>
                                  <w:color w:val="000000" w:themeColor="text1"/>
                                  <w:lang w:val="en-US"/>
                                </w:rPr>
                                <w:delText>internet</w:delText>
                              </w:r>
                            </w:del>
                            <w:ins w:id="89" w:author="Administrator" w:date="2020-08-11T12:42:00Z">
                              <w:r w:rsidR="00AC5E9A">
                                <w:rPr>
                                  <w:color w:val="000000" w:themeColor="text1"/>
                                  <w:lang w:val="en-US"/>
                                </w:rPr>
                                <w:t>route</w:t>
                              </w:r>
                            </w:ins>
                            <w:r w:rsidRPr="000B7FCB">
                              <w:rPr>
                                <w:color w:val="000000" w:themeColor="text1"/>
                                <w:lang w:val="en-US"/>
                              </w:rPr>
                              <w:t>.</w:t>
                            </w:r>
                            <w:ins w:id="90" w:author="Administrator" w:date="2020-08-11T12:42:00Z">
                              <w:r w:rsidR="00AC5E9A">
                                <w:rPr>
                                  <w:color w:val="000000" w:themeColor="text1"/>
                                  <w:lang w:val="en-US"/>
                                </w:rPr>
                                <w:t xml:space="preserve"> </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443308" id="Rectangle 43" o:spid="_x0000_s1036" style="position:absolute;margin-left:292.5pt;margin-top:13.25pt;width:204pt;height:8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" fillcolor="yellow" strokecolor="#1f4d78 [1604]" strokeweight="1pt">
                <v:textbox>
                  <w:txbxContent>
                    <w:p w14:paraId="452C378C" w14:textId="53E855A6" w:rsidR="00A15052" w:rsidRPr="000B7FCB" w:rsidRDefault="00A15052" w:rsidP="00A15052">
                      <w:pPr>
                        <w:jc w:val="center"/>
                        <w:rPr>
                          <w:color w:val="000000" w:themeColor="text1"/>
                          <w:lang w:val="en-US"/>
                        </w:rPr>
                      </w:pPr>
                      <w:del w:id="78" w:author="Administrator" w:date="2020-08-11T12:40:00Z">
                        <w:r w:rsidRPr="000B7FCB" w:rsidDel="00AC5E9A">
                          <w:rPr>
                            <w:color w:val="000000" w:themeColor="text1"/>
                            <w:lang w:val="en-US"/>
                          </w:rPr>
                          <w:delText xml:space="preserve">The </w:delText>
                        </w:r>
                      </w:del>
                      <w:ins w:id="79" w:author="Administrator" w:date="2020-08-11T12:40:00Z">
                        <w:r w:rsidR="00AC5E9A">
                          <w:rPr>
                            <w:color w:val="000000" w:themeColor="text1"/>
                            <w:lang w:val="en-US"/>
                          </w:rPr>
                          <w:t>BOT on X-</w:t>
                        </w:r>
                      </w:ins>
                      <w:r w:rsidRPr="000B7FCB">
                        <w:rPr>
                          <w:color w:val="000000" w:themeColor="text1"/>
                          <w:lang w:val="en-US"/>
                        </w:rPr>
                        <w:t>server</w:t>
                      </w:r>
                      <w:del w:id="80" w:author="Administrator" w:date="2020-08-11T12:40:00Z">
                        <w:r w:rsidRPr="000B7FCB" w:rsidDel="00AC5E9A">
                          <w:rPr>
                            <w:color w:val="000000" w:themeColor="text1"/>
                            <w:lang w:val="en-US"/>
                          </w:rPr>
                          <w:delText xml:space="preserve"> of X</w:delText>
                        </w:r>
                      </w:del>
                      <w:ins w:id="81" w:author="Administrator" w:date="2020-08-11T12:41:00Z">
                        <w:r w:rsidR="00AC5E9A">
                          <w:rPr>
                            <w:color w:val="000000" w:themeColor="text1"/>
                            <w:lang w:val="en-US"/>
                          </w:rPr>
                          <w:t xml:space="preserve"> basis route identified</w:t>
                        </w:r>
                      </w:ins>
                      <w:del w:id="82" w:author="Administrator" w:date="2020-08-11T12:41:00Z">
                        <w:r w:rsidRPr="000B7FCB" w:rsidDel="00AC5E9A">
                          <w:rPr>
                            <w:color w:val="000000" w:themeColor="text1"/>
                            <w:lang w:val="en-US"/>
                          </w:rPr>
                          <w:delText xml:space="preserve"> on receiving the trigger</w:delText>
                        </w:r>
                      </w:del>
                      <w:r w:rsidRPr="000B7FCB">
                        <w:rPr>
                          <w:color w:val="000000" w:themeColor="text1"/>
                          <w:lang w:val="en-US"/>
                        </w:rPr>
                        <w:t xml:space="preserve">, sends a ping request to the Faulty reported port as much further </w:t>
                      </w:r>
                      <w:ins w:id="83" w:author="Administrator" w:date="2020-08-11T12:42:00Z">
                        <w:r w:rsidR="00AC5E9A">
                          <w:rPr>
                            <w:color w:val="000000" w:themeColor="text1"/>
                            <w:lang w:val="en-US"/>
                          </w:rPr>
                          <w:t xml:space="preserve">layer </w:t>
                        </w:r>
                      </w:ins>
                      <w:r w:rsidRPr="000B7FCB">
                        <w:rPr>
                          <w:color w:val="000000" w:themeColor="text1"/>
                          <w:lang w:val="en-US"/>
                        </w:rPr>
                        <w:t xml:space="preserve">the </w:t>
                      </w:r>
                      <w:del w:id="84" w:author="Administrator" w:date="2020-08-11T12:42:00Z">
                        <w:r w:rsidRPr="000B7FCB" w:rsidDel="00AC5E9A">
                          <w:rPr>
                            <w:color w:val="000000" w:themeColor="text1"/>
                            <w:lang w:val="en-US"/>
                          </w:rPr>
                          <w:delText xml:space="preserve">X </w:delText>
                        </w:r>
                      </w:del>
                      <w:ins w:id="85" w:author="Administrator" w:date="2020-08-11T12:42:00Z">
                        <w:r w:rsidR="00AC5E9A">
                          <w:rPr>
                            <w:color w:val="000000" w:themeColor="text1"/>
                            <w:lang w:val="en-US"/>
                          </w:rPr>
                          <w:t>registry</w:t>
                        </w:r>
                        <w:r w:rsidR="00AC5E9A" w:rsidRPr="000B7FCB">
                          <w:rPr>
                            <w:color w:val="000000" w:themeColor="text1"/>
                            <w:lang w:val="en-US"/>
                          </w:rPr>
                          <w:t xml:space="preserve"> </w:t>
                        </w:r>
                      </w:ins>
                      <w:r w:rsidRPr="000B7FCB">
                        <w:rPr>
                          <w:color w:val="000000" w:themeColor="text1"/>
                          <w:lang w:val="en-US"/>
                        </w:rPr>
                        <w:t xml:space="preserve">supplies them with the </w:t>
                      </w:r>
                      <w:del w:id="86" w:author="Administrator" w:date="2020-08-11T12:42:00Z">
                        <w:r w:rsidRPr="000B7FCB" w:rsidDel="00AC5E9A">
                          <w:rPr>
                            <w:color w:val="000000" w:themeColor="text1"/>
                            <w:lang w:val="en-US"/>
                          </w:rPr>
                          <w:delText>internet</w:delText>
                        </w:r>
                      </w:del>
                      <w:ins w:id="87" w:author="Administrator" w:date="2020-08-11T12:42:00Z">
                        <w:r w:rsidR="00AC5E9A">
                          <w:rPr>
                            <w:color w:val="000000" w:themeColor="text1"/>
                            <w:lang w:val="en-US"/>
                          </w:rPr>
                          <w:t>route</w:t>
                        </w:r>
                      </w:ins>
                      <w:r w:rsidRPr="000B7FCB">
                        <w:rPr>
                          <w:color w:val="000000" w:themeColor="text1"/>
                          <w:lang w:val="en-US"/>
                        </w:rPr>
                        <w:t>.</w:t>
                      </w:r>
                      <w:ins w:id="88" w:author="Administrator" w:date="2020-08-11T12:42:00Z">
                        <w:r w:rsidR="00AC5E9A">
                          <w:rPr>
                            <w:color w:val="000000" w:themeColor="text1"/>
                            <w:lang w:val="en-US"/>
                          </w:rPr>
                          <w:t xml:space="preserve"> </w:t>
                        </w:r>
                      </w:ins>
                    </w:p>
                  </w:txbxContent>
                </v:textbox>
              </v:rect>
            </w:pict>
          </mc:Fallback>
        </mc:AlternateContent>
      </w:r>
      <w:r w:rsidR="00A15052">
        <w:rPr>
          <w:b/>
          <w:bCs/>
          <w:noProof/>
          <w:u w:val="single"/>
          <w:lang w:val="en-US"/>
        </w:rPr>
        <mc:AlternateContent>
          <mc:Choice Requires="wps">
            <w:drawing>
              <wp:anchor distT="0" distB="0" distL="114300" distR="114300" simplePos="0" relativeHeight="251787264" behindDoc="0" locked="0" layoutInCell="1" allowOverlap="1" wp14:anchorId="3B2C7ABD" wp14:editId="2A3DBD80">
                <wp:simplePos x="0" y="0"/>
                <wp:positionH relativeFrom="margin">
                  <wp:align>left</wp:align>
                </wp:positionH>
                <wp:positionV relativeFrom="paragraph">
                  <wp:posOffset>132080</wp:posOffset>
                </wp:positionV>
                <wp:extent cx="1066800" cy="510540"/>
                <wp:effectExtent l="0" t="0" r="19050" b="22860"/>
                <wp:wrapNone/>
                <wp:docPr id="47" name="Rectangle 47"/>
                <wp:cNvGraphicFramePr/>
                <a:graphic xmlns:a="http://schemas.openxmlformats.org/drawingml/2006/main">
                  <a:graphicData uri="http://schemas.microsoft.com/office/word/2010/wordprocessingShape">
                    <wps:wsp>
                      <wps:cNvSpPr/>
                      <wps:spPr>
                        <a:xfrm>
                          <a:off x="0" y="0"/>
                          <a:ext cx="1066800" cy="5105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773BBE" w14:textId="77777777" w:rsidR="00A15052" w:rsidRPr="00A15052" w:rsidRDefault="00A15052" w:rsidP="00A15052">
                            <w:pPr>
                              <w:jc w:val="center"/>
                              <w:rPr>
                                <w:lang w:val="en-US"/>
                              </w:rPr>
                            </w:pPr>
                            <w:r>
                              <w:rPr>
                                <w:lang w:val="en-US"/>
                              </w:rPr>
                              <w:t xml:space="preserve">“No complaint on our part.”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2C7ABD" id="Rectangle 47" o:spid="_x0000_s1037" style="position:absolute;margin-left:0;margin-top:10.4pt;width:84pt;height:40.2pt;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" fillcolor="#92d050" strokecolor="#1f4d78 [1604]" strokeweight="1pt">
                <v:textbox>
                  <w:txbxContent>
                    <w:p w14:paraId="5C773BBE" w14:textId="77777777" w:rsidR="00A15052" w:rsidRPr="00A15052" w:rsidRDefault="00A15052" w:rsidP="00A15052">
                      <w:pPr>
                        <w:jc w:val="center"/>
                        <w:rPr>
                          <w:lang w:val="en-US"/>
                        </w:rPr>
                      </w:pPr>
                      <w:r>
                        <w:rPr>
                          <w:lang w:val="en-US"/>
                        </w:rPr>
                        <w:t xml:space="preserve">“No complaint on our part.” </w:t>
                      </w:r>
                    </w:p>
                  </w:txbxContent>
                </v:textbox>
                <w10:wrap anchorx="margin"/>
              </v:rect>
            </w:pict>
          </mc:Fallback>
        </mc:AlternateContent>
      </w:r>
      <w:ins w:id="91" w:author="Administrator" w:date="2020-08-11T12:44:00Z">
        <w:r>
          <w:rPr>
            <w:b/>
            <w:bCs/>
            <w:u w:val="single"/>
          </w:rPr>
          <w:t>Email Alert</w:t>
        </w:r>
      </w:ins>
    </w:p>
    <w:p w14:paraId="28264F3C" w14:textId="77777777" w:rsidR="008B5C48" w:rsidRDefault="00A15052" w:rsidP="00857FD0">
      <w:pPr>
        <w:rPr>
          <w:b/>
          <w:bCs/>
          <w:u w:val="single"/>
        </w:rPr>
      </w:pPr>
      <w:r>
        <w:rPr>
          <w:b/>
          <w:bCs/>
          <w:noProof/>
          <w:u w:val="single"/>
          <w:lang w:val="en-US"/>
        </w:rPr>
        <mc:AlternateContent>
          <mc:Choice Requires="wps">
            <w:drawing>
              <wp:anchor distT="0" distB="0" distL="114300" distR="114300" simplePos="0" relativeHeight="251800576" behindDoc="0" locked="0" layoutInCell="1" allowOverlap="1" wp14:anchorId="12C3121D" wp14:editId="609A97CF">
                <wp:simplePos x="0" y="0"/>
                <wp:positionH relativeFrom="column">
                  <wp:posOffset>1089660</wp:posOffset>
                </wp:positionH>
                <wp:positionV relativeFrom="paragraph">
                  <wp:posOffset>36830</wp:posOffset>
                </wp:positionV>
                <wp:extent cx="312420" cy="114300"/>
                <wp:effectExtent l="38100" t="38100" r="30480" b="19050"/>
                <wp:wrapNone/>
                <wp:docPr id="55" name="Straight Arrow Connector 55"/>
                <wp:cNvGraphicFramePr/>
                <a:graphic xmlns:a="http://schemas.openxmlformats.org/drawingml/2006/main">
                  <a:graphicData uri="http://schemas.microsoft.com/office/word/2010/wordprocessingShape">
                    <wps:wsp>
                      <wps:cNvCnPr/>
                      <wps:spPr>
                        <a:xfrm flipH="1" flipV="1">
                          <a:off x="0" y="0"/>
                          <a:ext cx="31242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C552F2" id="Straight Arrow Connector 55" o:spid="_x0000_s1026" type="#_x0000_t32" style="position:absolute;margin-left:85.8pt;margin-top:2.9pt;width:24.6pt;height:9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" strokecolor="#5b9bd5 [3204]" strokeweight=".5pt">
                <v:stroke endarrow="block" joinstyle="miter"/>
              </v:shape>
            </w:pict>
          </mc:Fallback>
        </mc:AlternateContent>
      </w:r>
      <w:r>
        <w:rPr>
          <w:b/>
          <w:bCs/>
          <w:noProof/>
          <w:u w:val="single"/>
          <w:lang w:val="en-US"/>
        </w:rPr>
        <mc:AlternateContent>
          <mc:Choice Requires="wps">
            <w:drawing>
              <wp:anchor distT="0" distB="0" distL="114300" distR="114300" simplePos="0" relativeHeight="251796480" behindDoc="0" locked="0" layoutInCell="1" allowOverlap="1" wp14:anchorId="25BEBFA9" wp14:editId="21CB799B">
                <wp:simplePos x="0" y="0"/>
                <wp:positionH relativeFrom="column">
                  <wp:posOffset>3169921</wp:posOffset>
                </wp:positionH>
                <wp:positionV relativeFrom="paragraph">
                  <wp:posOffset>158750</wp:posOffset>
                </wp:positionV>
                <wp:extent cx="533400" cy="266700"/>
                <wp:effectExtent l="38100" t="38100" r="19050" b="19050"/>
                <wp:wrapNone/>
                <wp:docPr id="53" name="Straight Arrow Connector 53"/>
                <wp:cNvGraphicFramePr/>
                <a:graphic xmlns:a="http://schemas.openxmlformats.org/drawingml/2006/main">
                  <a:graphicData uri="http://schemas.microsoft.com/office/word/2010/wordprocessingShape">
                    <wps:wsp>
                      <wps:cNvCnPr/>
                      <wps:spPr>
                        <a:xfrm flipH="1" flipV="1">
                          <a:off x="0" y="0"/>
                          <a:ext cx="533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3BF19D" id="Straight Arrow Connector 53" o:spid="_x0000_s1026" type="#_x0000_t32" style="position:absolute;margin-left:249.6pt;margin-top:12.5pt;width:42pt;height:21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" strokecolor="#5b9bd5 [3204]" strokeweight=".5pt">
                <v:stroke endarrow="block" joinstyle="miter"/>
              </v:shape>
            </w:pict>
          </mc:Fallback>
        </mc:AlternateContent>
      </w:r>
      <w:r>
        <w:rPr>
          <w:b/>
          <w:bCs/>
          <w:noProof/>
          <w:u w:val="single"/>
          <w:lang w:val="en-US"/>
        </w:rPr>
        <mc:AlternateContent>
          <mc:Choice Requires="wps">
            <w:drawing>
              <wp:anchor distT="0" distB="0" distL="114300" distR="114300" simplePos="0" relativeHeight="251783168" behindDoc="0" locked="0" layoutInCell="1" allowOverlap="1" wp14:anchorId="16050687" wp14:editId="59D82D00">
                <wp:simplePos x="0" y="0"/>
                <wp:positionH relativeFrom="column">
                  <wp:posOffset>1432560</wp:posOffset>
                </wp:positionH>
                <wp:positionV relativeFrom="paragraph">
                  <wp:posOffset>6350</wp:posOffset>
                </wp:positionV>
                <wp:extent cx="1706880" cy="312420"/>
                <wp:effectExtent l="0" t="0" r="26670" b="11430"/>
                <wp:wrapNone/>
                <wp:docPr id="45" name="Rectangle 45"/>
                <wp:cNvGraphicFramePr/>
                <a:graphic xmlns:a="http://schemas.openxmlformats.org/drawingml/2006/main">
                  <a:graphicData uri="http://schemas.microsoft.com/office/word/2010/wordprocessingShape">
                    <wps:wsp>
                      <wps:cNvSpPr/>
                      <wps:spPr>
                        <a:xfrm>
                          <a:off x="0" y="0"/>
                          <a:ext cx="1706880" cy="31242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1110A8" w14:textId="77777777" w:rsidR="00A15052" w:rsidRPr="00A15052" w:rsidRDefault="00A15052" w:rsidP="00A15052">
                            <w:pPr>
                              <w:jc w:val="center"/>
                              <w:rPr>
                                <w:lang w:val="en-US"/>
                              </w:rPr>
                            </w:pPr>
                            <w:r>
                              <w:rPr>
                                <w:lang w:val="en-US"/>
                              </w:rPr>
                              <w:t>PING=SUCCESSFUL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E1CB21" id="Rectangle 45" o:spid="_x0000_s1038" style="position:absolute;margin-left:112.8pt;margin-top:.5pt;width:134.4pt;height:24.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" fillcolor="#92d050" strokecolor="#1f4d78 [1604]" strokeweight="1pt">
                <v:textbox>
                  <w:txbxContent>
                    <w:p w:rsidR="00A15052" w:rsidRPr="00A15052" w:rsidRDefault="00A15052" w:rsidP="00A15052">
                      <w:pPr>
                        <w:jc w:val="center"/>
                        <w:rPr>
                          <w:lang w:val="en-US"/>
                        </w:rPr>
                      </w:pPr>
                      <w:r>
                        <w:rPr>
                          <w:lang w:val="en-US"/>
                        </w:rPr>
                        <w:t>PING=SUCCESSFUL</w:t>
                      </w:r>
                    </w:p>
                  </w:txbxContent>
                </v:textbox>
              </v:rect>
            </w:pict>
          </mc:Fallback>
        </mc:AlternateContent>
      </w:r>
    </w:p>
    <w:p w14:paraId="60BA77FA" w14:textId="77777777" w:rsidR="008B5C48" w:rsidRDefault="00A15052" w:rsidP="00857FD0">
      <w:pPr>
        <w:rPr>
          <w:b/>
          <w:bCs/>
          <w:u w:val="single"/>
        </w:rPr>
      </w:pPr>
      <w:r>
        <w:rPr>
          <w:b/>
          <w:bCs/>
          <w:noProof/>
          <w:u w:val="single"/>
          <w:lang w:val="en-US"/>
        </w:rPr>
        <mc:AlternateContent>
          <mc:Choice Requires="wps">
            <w:drawing>
              <wp:anchor distT="0" distB="0" distL="114300" distR="114300" simplePos="0" relativeHeight="251798528" behindDoc="0" locked="0" layoutInCell="1" allowOverlap="1" wp14:anchorId="55434F89" wp14:editId="124F2240">
                <wp:simplePos x="0" y="0"/>
                <wp:positionH relativeFrom="column">
                  <wp:posOffset>3162300</wp:posOffset>
                </wp:positionH>
                <wp:positionV relativeFrom="paragraph">
                  <wp:posOffset>170180</wp:posOffset>
                </wp:positionV>
                <wp:extent cx="586740" cy="312420"/>
                <wp:effectExtent l="38100" t="0" r="22860" b="49530"/>
                <wp:wrapNone/>
                <wp:docPr id="54" name="Straight Arrow Connector 54"/>
                <wp:cNvGraphicFramePr/>
                <a:graphic xmlns:a="http://schemas.openxmlformats.org/drawingml/2006/main">
                  <a:graphicData uri="http://schemas.microsoft.com/office/word/2010/wordprocessingShape">
                    <wps:wsp>
                      <wps:cNvCnPr/>
                      <wps:spPr>
                        <a:xfrm flipH="1">
                          <a:off x="0" y="0"/>
                          <a:ext cx="5867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094270" id="Straight Arrow Connector 54" o:spid="_x0000_s1026" type="#_x0000_t32" style="position:absolute;margin-left:249pt;margin-top:13.4pt;width:46.2pt;height:24.6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" strokecolor="#5b9bd5 [3204]" strokeweight=".5pt">
                <v:stroke endarrow="block" joinstyle="miter"/>
              </v:shape>
            </w:pict>
          </mc:Fallback>
        </mc:AlternateContent>
      </w:r>
      <w:r>
        <w:rPr>
          <w:b/>
          <w:bCs/>
          <w:noProof/>
          <w:u w:val="single"/>
          <w:lang w:val="en-US"/>
        </w:rPr>
        <mc:AlternateContent>
          <mc:Choice Requires="wps">
            <w:drawing>
              <wp:anchor distT="0" distB="0" distL="114300" distR="114300" simplePos="0" relativeHeight="251789312" behindDoc="0" locked="0" layoutInCell="1" allowOverlap="1" wp14:anchorId="00E19ED0" wp14:editId="6A962F75">
                <wp:simplePos x="0" y="0"/>
                <wp:positionH relativeFrom="margin">
                  <wp:posOffset>-53340</wp:posOffset>
                </wp:positionH>
                <wp:positionV relativeFrom="paragraph">
                  <wp:posOffset>292100</wp:posOffset>
                </wp:positionV>
                <wp:extent cx="1219200" cy="861060"/>
                <wp:effectExtent l="0" t="0" r="19050" b="15240"/>
                <wp:wrapNone/>
                <wp:docPr id="49" name="Rectangle 49"/>
                <wp:cNvGraphicFramePr/>
                <a:graphic xmlns:a="http://schemas.openxmlformats.org/drawingml/2006/main">
                  <a:graphicData uri="http://schemas.microsoft.com/office/word/2010/wordprocessingShape">
                    <wps:wsp>
                      <wps:cNvSpPr/>
                      <wps:spPr>
                        <a:xfrm>
                          <a:off x="0" y="0"/>
                          <a:ext cx="1219200" cy="8610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3CAAF7" w14:textId="0184A18E" w:rsidR="00A15052" w:rsidRPr="00A15052" w:rsidRDefault="00A15052" w:rsidP="00A15052">
                            <w:pPr>
                              <w:jc w:val="center"/>
                              <w:rPr>
                                <w:lang w:val="en-US"/>
                              </w:rPr>
                            </w:pPr>
                            <w:r>
                              <w:rPr>
                                <w:lang w:val="en-US"/>
                              </w:rPr>
                              <w:t>Complaint goes to the Network Admin to be 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E19ED0" id="Rectangle 49" o:spid="_x0000_s1039" style="position:absolute;margin-left:-4.2pt;margin-top:23pt;width:96pt;height:67.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" fillcolor="red" strokecolor="#1f4d78 [1604]" strokeweight="1pt">
                <v:textbox>
                  <w:txbxContent>
                    <w:p w14:paraId="263CAAF7" w14:textId="0184A18E" w:rsidR="00A15052" w:rsidRPr="00A15052" w:rsidRDefault="00A15052" w:rsidP="00A15052">
                      <w:pPr>
                        <w:jc w:val="center"/>
                        <w:rPr>
                          <w:lang w:val="en-US"/>
                        </w:rPr>
                      </w:pPr>
                      <w:r>
                        <w:rPr>
                          <w:lang w:val="en-US"/>
                        </w:rPr>
                        <w:t>Complaint goes to the Network Admin to be resolved.</w:t>
                      </w:r>
                    </w:p>
                  </w:txbxContent>
                </v:textbox>
                <w10:wrap anchorx="margin"/>
              </v:rect>
            </w:pict>
          </mc:Fallback>
        </mc:AlternateContent>
      </w:r>
    </w:p>
    <w:p w14:paraId="6C99A116" w14:textId="77777777" w:rsidR="008B5C48" w:rsidRDefault="00A15052" w:rsidP="00857FD0">
      <w:pPr>
        <w:rPr>
          <w:b/>
          <w:bCs/>
          <w:u w:val="single"/>
        </w:rPr>
      </w:pPr>
      <w:r>
        <w:rPr>
          <w:b/>
          <w:bCs/>
          <w:noProof/>
          <w:u w:val="single"/>
          <w:lang w:val="en-US"/>
        </w:rPr>
        <mc:AlternateContent>
          <mc:Choice Requires="wps">
            <w:drawing>
              <wp:anchor distT="0" distB="0" distL="114300" distR="114300" simplePos="0" relativeHeight="251802624" behindDoc="0" locked="0" layoutInCell="1" allowOverlap="1" wp14:anchorId="1EA7878E" wp14:editId="1C080EAE">
                <wp:simplePos x="0" y="0"/>
                <wp:positionH relativeFrom="column">
                  <wp:posOffset>1181100</wp:posOffset>
                </wp:positionH>
                <wp:positionV relativeFrom="paragraph">
                  <wp:posOffset>205105</wp:posOffset>
                </wp:positionV>
                <wp:extent cx="274320" cy="259080"/>
                <wp:effectExtent l="38100" t="0" r="30480" b="64770"/>
                <wp:wrapNone/>
                <wp:docPr id="56" name="Straight Arrow Connector 56"/>
                <wp:cNvGraphicFramePr/>
                <a:graphic xmlns:a="http://schemas.openxmlformats.org/drawingml/2006/main">
                  <a:graphicData uri="http://schemas.microsoft.com/office/word/2010/wordprocessingShape">
                    <wps:wsp>
                      <wps:cNvCnPr/>
                      <wps:spPr>
                        <a:xfrm flipH="1">
                          <a:off x="0" y="0"/>
                          <a:ext cx="2743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16E8CB" id="Straight Arrow Connector 56" o:spid="_x0000_s1026" type="#_x0000_t32" style="position:absolute;margin-left:93pt;margin-top:16.15pt;width:21.6pt;height:20.4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" strokecolor="#5b9bd5 [3204]" strokeweight=".5pt">
                <v:stroke endarrow="block" joinstyle="miter"/>
              </v:shape>
            </w:pict>
          </mc:Fallback>
        </mc:AlternateContent>
      </w:r>
      <w:r>
        <w:rPr>
          <w:b/>
          <w:bCs/>
          <w:noProof/>
          <w:u w:val="single"/>
          <w:lang w:val="en-US"/>
        </w:rPr>
        <mc:AlternateContent>
          <mc:Choice Requires="wps">
            <w:drawing>
              <wp:anchor distT="0" distB="0" distL="114300" distR="114300" simplePos="0" relativeHeight="251785216" behindDoc="0" locked="0" layoutInCell="1" allowOverlap="1" wp14:anchorId="7C27F69C" wp14:editId="242CB0DD">
                <wp:simplePos x="0" y="0"/>
                <wp:positionH relativeFrom="column">
                  <wp:posOffset>1447800</wp:posOffset>
                </wp:positionH>
                <wp:positionV relativeFrom="paragraph">
                  <wp:posOffset>45085</wp:posOffset>
                </wp:positionV>
                <wp:extent cx="1706880" cy="312420"/>
                <wp:effectExtent l="0" t="0" r="26670" b="11430"/>
                <wp:wrapNone/>
                <wp:docPr id="46" name="Rectangle 46"/>
                <wp:cNvGraphicFramePr/>
                <a:graphic xmlns:a="http://schemas.openxmlformats.org/drawingml/2006/main">
                  <a:graphicData uri="http://schemas.microsoft.com/office/word/2010/wordprocessingShape">
                    <wps:wsp>
                      <wps:cNvSpPr/>
                      <wps:spPr>
                        <a:xfrm>
                          <a:off x="0" y="0"/>
                          <a:ext cx="1706880" cy="3124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7440C8" w14:textId="77777777" w:rsidR="00A15052" w:rsidRPr="00A15052" w:rsidRDefault="00A15052" w:rsidP="00A15052">
                            <w:pPr>
                              <w:jc w:val="center"/>
                              <w:rPr>
                                <w:lang w:val="en-US"/>
                              </w:rPr>
                            </w:pPr>
                            <w:r>
                              <w:rPr>
                                <w:lang w:val="en-US"/>
                              </w:rPr>
                              <w:t>PING=FAILURE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842D3A" id="Rectangle 46" o:spid="_x0000_s1040" style="position:absolute;margin-left:114pt;margin-top:3.55pt;width:134.4pt;height:24.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" fillcolor="red" strokecolor="#1f4d78 [1604]" strokeweight="1pt">
                <v:textbox>
                  <w:txbxContent>
                    <w:p w:rsidR="00A15052" w:rsidRPr="00A15052" w:rsidRDefault="00A15052" w:rsidP="00A15052">
                      <w:pPr>
                        <w:jc w:val="center"/>
                        <w:rPr>
                          <w:lang w:val="en-US"/>
                        </w:rPr>
                      </w:pPr>
                      <w:r>
                        <w:rPr>
                          <w:lang w:val="en-US"/>
                        </w:rPr>
                        <w:t>PING=FAILURE</w:t>
                      </w:r>
                    </w:p>
                  </w:txbxContent>
                </v:textbox>
              </v:rect>
            </w:pict>
          </mc:Fallback>
        </mc:AlternateContent>
      </w:r>
    </w:p>
    <w:p w14:paraId="5CC5BF14" w14:textId="77777777" w:rsidR="008B5C48" w:rsidRDefault="008B5C48" w:rsidP="00857FD0">
      <w:pPr>
        <w:rPr>
          <w:b/>
          <w:bCs/>
          <w:u w:val="single"/>
        </w:rPr>
      </w:pPr>
    </w:p>
    <w:p w14:paraId="2940464C" w14:textId="43E3C43B" w:rsidR="008B5C48" w:rsidRDefault="00AC5E9A" w:rsidP="00AC5E9A">
      <w:pPr>
        <w:tabs>
          <w:tab w:val="left" w:pos="2010"/>
        </w:tabs>
        <w:rPr>
          <w:ins w:id="92" w:author="Administrator" w:date="2020-08-11T12:44:00Z"/>
          <w:b/>
          <w:bCs/>
          <w:u w:val="single"/>
        </w:rPr>
      </w:pPr>
      <w:ins w:id="93" w:author="Administrator" w:date="2020-08-11T12:44:00Z">
        <w:r>
          <w:rPr>
            <w:b/>
            <w:bCs/>
            <w:u w:val="single"/>
          </w:rPr>
          <w:tab/>
        </w:r>
      </w:ins>
    </w:p>
    <w:p w14:paraId="13EBE8F2" w14:textId="76420A2B" w:rsidR="00AC5E9A" w:rsidDel="006A2D77" w:rsidRDefault="00AC5E9A">
      <w:pPr>
        <w:tabs>
          <w:tab w:val="left" w:pos="2010"/>
        </w:tabs>
        <w:rPr>
          <w:del w:id="94" w:author="harshit katyal" w:date="2020-08-18T10:37:00Z"/>
          <w:b/>
          <w:bCs/>
          <w:u w:val="single"/>
        </w:rPr>
        <w:pPrChange w:id="95" w:author="Administrator" w:date="2020-08-11T12:44:00Z">
          <w:pPr/>
        </w:pPrChange>
      </w:pPr>
      <w:ins w:id="96" w:author="Administrator" w:date="2020-08-11T12:44:00Z">
        <w:r>
          <w:rPr>
            <w:b/>
            <w:bCs/>
            <w:u w:val="single"/>
          </w:rPr>
          <w:lastRenderedPageBreak/>
          <w:t>Email Alert</w:t>
        </w:r>
      </w:ins>
    </w:p>
    <w:p w14:paraId="21D597E5" w14:textId="41F175E2" w:rsidR="00857FD0" w:rsidRPr="00375B2C" w:rsidRDefault="006A2D77" w:rsidP="006A2D77">
      <w:pPr>
        <w:tabs>
          <w:tab w:val="left" w:pos="2010"/>
        </w:tabs>
        <w:rPr>
          <w:b/>
          <w:bCs/>
          <w:u w:val="single"/>
        </w:rPr>
        <w:pPrChange w:id="97" w:author="harshit katyal" w:date="2020-08-18T10:37:00Z">
          <w:pPr/>
        </w:pPrChange>
      </w:pPr>
      <w:ins w:id="98" w:author="harshit katyal" w:date="2020-08-18T10:37:00Z">
        <w:r>
          <w:rPr>
            <w:b/>
            <w:bCs/>
            <w:u w:val="single"/>
          </w:rPr>
          <w:t>(if desired by the customer from the ISP end.)</w:t>
        </w:r>
      </w:ins>
    </w:p>
    <w:p w14:paraId="1A30EE35" w14:textId="77777777" w:rsidR="00857FD0" w:rsidRPr="007714EC" w:rsidRDefault="00857FD0" w:rsidP="00857FD0">
      <w:pPr>
        <w:pStyle w:val="ListParagraph"/>
        <w:numPr>
          <w:ilvl w:val="0"/>
          <w:numId w:val="1"/>
        </w:numPr>
        <w:rPr>
          <w:b/>
          <w:bCs/>
          <w:u w:val="single"/>
        </w:rPr>
      </w:pPr>
      <w:r w:rsidRPr="007714EC">
        <w:rPr>
          <w:b/>
          <w:bCs/>
          <w:u w:val="single"/>
        </w:rPr>
        <w:t>Software level:</w:t>
      </w:r>
    </w:p>
    <w:p w14:paraId="622F1BB4" w14:textId="77777777" w:rsidR="00857FD0" w:rsidRPr="007714EC" w:rsidRDefault="00857FD0" w:rsidP="00857FD0">
      <w:pPr>
        <w:pStyle w:val="ListParagraph"/>
        <w:numPr>
          <w:ilvl w:val="0"/>
          <w:numId w:val="3"/>
        </w:numPr>
        <w:rPr>
          <w:u w:val="single"/>
        </w:rPr>
      </w:pPr>
      <w:r w:rsidRPr="007714EC">
        <w:rPr>
          <w:u w:val="single"/>
        </w:rPr>
        <w:t>Design of the software:</w:t>
      </w:r>
      <w:r>
        <w:t xml:space="preserve"> it’s a web app</w:t>
      </w:r>
      <w:r w:rsidR="00BF4287">
        <w:t xml:space="preserve"> that works with the internet supply</w:t>
      </w:r>
      <w:r>
        <w:t>.</w:t>
      </w:r>
    </w:p>
    <w:p w14:paraId="4446A7ED" w14:textId="621C5B68" w:rsidR="00857FD0" w:rsidRDefault="00857FD0" w:rsidP="00857FD0">
      <w:pPr>
        <w:pStyle w:val="ListParagraph"/>
        <w:numPr>
          <w:ilvl w:val="0"/>
          <w:numId w:val="3"/>
        </w:numPr>
        <w:rPr>
          <w:ins w:id="99" w:author="Administrator" w:date="2020-08-11T12:46:00Z"/>
        </w:rPr>
      </w:pPr>
      <w:r w:rsidRPr="007714EC">
        <w:rPr>
          <w:u w:val="single"/>
        </w:rPr>
        <w:t>Aim of the software:</w:t>
      </w:r>
      <w:r w:rsidR="000B7FCB">
        <w:t xml:space="preserve"> To figure out whether</w:t>
      </w:r>
      <w:r>
        <w:t xml:space="preserve"> port is working properly (during complaints being registered.)</w:t>
      </w:r>
    </w:p>
    <w:p w14:paraId="74EB7D0B" w14:textId="3C1C69AE" w:rsidR="00AC5E9A" w:rsidRDefault="00AC5E9A" w:rsidP="00857FD0">
      <w:pPr>
        <w:pStyle w:val="ListParagraph"/>
        <w:numPr>
          <w:ilvl w:val="0"/>
          <w:numId w:val="3"/>
        </w:numPr>
      </w:pPr>
      <w:ins w:id="100" w:author="Administrator" w:date="2020-08-11T12:46:00Z">
        <w:r>
          <w:rPr>
            <w:u w:val="single"/>
          </w:rPr>
          <w:t>Pre-</w:t>
        </w:r>
        <w:r>
          <w:t xml:space="preserve">requisite – The </w:t>
        </w:r>
        <w:r w:rsidR="0076451E">
          <w:t>device through which X-S</w:t>
        </w:r>
      </w:ins>
      <w:ins w:id="101" w:author="Administrator" w:date="2020-08-11T12:47:00Z">
        <w:r w:rsidR="0076451E">
          <w:t>erver/Bot Engine is connected should have secure connection to X-Server/Bot Engine via VPN.</w:t>
        </w:r>
      </w:ins>
    </w:p>
    <w:p w14:paraId="65A4F946" w14:textId="77777777" w:rsidR="00857FD0" w:rsidRDefault="00857FD0" w:rsidP="00857FD0">
      <w:pPr>
        <w:pStyle w:val="ListParagraph"/>
        <w:numPr>
          <w:ilvl w:val="0"/>
          <w:numId w:val="3"/>
        </w:numPr>
      </w:pPr>
      <w:r>
        <w:t>Layout of the software:</w:t>
      </w:r>
    </w:p>
    <w:p w14:paraId="04FBEBE4" w14:textId="77777777" w:rsidR="00857FD0" w:rsidRPr="00375B2C" w:rsidRDefault="00857FD0" w:rsidP="00857FD0">
      <w:pPr>
        <w:pStyle w:val="ListParagraph"/>
        <w:numPr>
          <w:ilvl w:val="0"/>
          <w:numId w:val="4"/>
        </w:numPr>
      </w:pPr>
      <w:r w:rsidRPr="00375B2C">
        <w:rPr>
          <w:u w:val="single"/>
        </w:rPr>
        <w:t>UI/UX design of the software</w:t>
      </w:r>
      <w:r>
        <w:t>:</w:t>
      </w:r>
    </w:p>
    <w:p w14:paraId="4F954E29" w14:textId="77777777" w:rsidR="00857FD0" w:rsidRDefault="00857FD0" w:rsidP="00857FD0">
      <w:pPr>
        <w:pStyle w:val="ListParagraph"/>
        <w:numPr>
          <w:ilvl w:val="0"/>
          <w:numId w:val="5"/>
        </w:numPr>
      </w:pPr>
      <w:r w:rsidRPr="00375B2C">
        <w:t>Screen-01</w:t>
      </w:r>
      <w:r>
        <w:t>:</w:t>
      </w:r>
      <w:r w:rsidR="009361FF">
        <w:t xml:space="preserve"> This is for customer to lodge the complaint</w:t>
      </w:r>
    </w:p>
    <w:p w14:paraId="2DE46DE9" w14:textId="77777777" w:rsidR="00857FD0" w:rsidRDefault="004F51D1" w:rsidP="00857FD0">
      <w:pPr>
        <w:ind w:left="720"/>
      </w:pPr>
      <w:r>
        <w:rPr>
          <w:noProof/>
          <w:lang w:val="en-US"/>
        </w:rPr>
        <mc:AlternateContent>
          <mc:Choice Requires="wps">
            <w:drawing>
              <wp:anchor distT="0" distB="0" distL="114300" distR="114300" simplePos="0" relativeHeight="251707392" behindDoc="0" locked="0" layoutInCell="1" allowOverlap="1" wp14:anchorId="6189E13B" wp14:editId="01927133">
                <wp:simplePos x="0" y="0"/>
                <wp:positionH relativeFrom="margin">
                  <wp:posOffset>1808480</wp:posOffset>
                </wp:positionH>
                <wp:positionV relativeFrom="paragraph">
                  <wp:posOffset>276225</wp:posOffset>
                </wp:positionV>
                <wp:extent cx="2173605" cy="342900"/>
                <wp:effectExtent l="0" t="0" r="17145" b="19050"/>
                <wp:wrapNone/>
                <wp:docPr id="223" name="Rectangle 223"/>
                <wp:cNvGraphicFramePr/>
                <a:graphic xmlns:a="http://schemas.openxmlformats.org/drawingml/2006/main">
                  <a:graphicData uri="http://schemas.microsoft.com/office/word/2010/wordprocessingShape">
                    <wps:wsp>
                      <wps:cNvSpPr/>
                      <wps:spPr>
                        <a:xfrm>
                          <a:off x="0" y="0"/>
                          <a:ext cx="217360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3F216D" w14:textId="77777777" w:rsidR="00525A9D" w:rsidRPr="00FB3E90" w:rsidRDefault="00731563" w:rsidP="00731563">
                            <w:pPr>
                              <w:rPr>
                                <w:color w:val="000000" w:themeColor="text1"/>
                              </w:rPr>
                            </w:pPr>
                            <w:r>
                              <w:rPr>
                                <w:color w:val="000000" w:themeColor="text1"/>
                              </w:rPr>
                              <w:t xml:space="preserve">     Complaint Redressal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FDC654" id="Rectangle 223" o:spid="_x0000_s1041" style="position:absolute;left:0;text-align:left;margin-left:142.4pt;margin-top:21.75pt;width:171.15pt;height:27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" fillcolor="white [3212]" strokecolor="#1f4d78 [1604]" strokeweight="1pt">
                <v:textbox>
                  <w:txbxContent>
                    <w:p w:rsidR="00525A9D" w:rsidRPr="00FB3E90" w:rsidRDefault="00731563" w:rsidP="00731563">
                      <w:pPr>
                        <w:rPr>
                          <w:color w:val="000000" w:themeColor="text1"/>
                        </w:rPr>
                      </w:pPr>
                      <w:r>
                        <w:rPr>
                          <w:color w:val="000000" w:themeColor="text1"/>
                        </w:rPr>
                        <w:t xml:space="preserve">     Complaint Redressal System</w:t>
                      </w:r>
                    </w:p>
                  </w:txbxContent>
                </v:textbox>
                <w10:wrap anchorx="margin"/>
              </v:rect>
            </w:pict>
          </mc:Fallback>
        </mc:AlternateContent>
      </w:r>
      <w:r w:rsidR="00857FD0">
        <w:rPr>
          <w:noProof/>
          <w:lang w:val="en-US"/>
        </w:rPr>
        <mc:AlternateContent>
          <mc:Choice Requires="wps">
            <w:drawing>
              <wp:anchor distT="0" distB="0" distL="114300" distR="114300" simplePos="0" relativeHeight="251702272" behindDoc="0" locked="0" layoutInCell="1" allowOverlap="1" wp14:anchorId="6A0D600E" wp14:editId="1E2AF193">
                <wp:simplePos x="0" y="0"/>
                <wp:positionH relativeFrom="column">
                  <wp:posOffset>457200</wp:posOffset>
                </wp:positionH>
                <wp:positionV relativeFrom="paragraph">
                  <wp:posOffset>13335</wp:posOffset>
                </wp:positionV>
                <wp:extent cx="4981575" cy="200025"/>
                <wp:effectExtent l="0" t="0" r="28575" b="28575"/>
                <wp:wrapNone/>
                <wp:docPr id="218" name="Rectangle 218"/>
                <wp:cNvGraphicFramePr/>
                <a:graphic xmlns:a="http://schemas.openxmlformats.org/drawingml/2006/main">
                  <a:graphicData uri="http://schemas.microsoft.com/office/word/2010/wordprocessingShape">
                    <wps:wsp>
                      <wps:cNvSpPr/>
                      <wps:spPr>
                        <a:xfrm>
                          <a:off x="0" y="0"/>
                          <a:ext cx="4981575"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226B56" id="Rectangle 218" o:spid="_x0000_s1026" style="position:absolute;margin-left:36pt;margin-top:1.05pt;width:392.25pt;height:1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" filled="f" strokecolor="#1f4d78 [1604]" strokeweight="1pt"/>
            </w:pict>
          </mc:Fallback>
        </mc:AlternateContent>
      </w:r>
      <w:r w:rsidR="00857FD0">
        <w:rPr>
          <w:noProof/>
          <w:lang w:val="en-US"/>
        </w:rPr>
        <mc:AlternateContent>
          <mc:Choice Requires="wps">
            <w:drawing>
              <wp:anchor distT="0" distB="0" distL="114300" distR="114300" simplePos="0" relativeHeight="251701248" behindDoc="0" locked="0" layoutInCell="1" allowOverlap="1" wp14:anchorId="70825656" wp14:editId="53371B73">
                <wp:simplePos x="0" y="0"/>
                <wp:positionH relativeFrom="column">
                  <wp:posOffset>457200</wp:posOffset>
                </wp:positionH>
                <wp:positionV relativeFrom="paragraph">
                  <wp:posOffset>13335</wp:posOffset>
                </wp:positionV>
                <wp:extent cx="4981575" cy="1590675"/>
                <wp:effectExtent l="0" t="0" r="28575" b="28575"/>
                <wp:wrapNone/>
                <wp:docPr id="216" name="Rectangle 216"/>
                <wp:cNvGraphicFramePr/>
                <a:graphic xmlns:a="http://schemas.openxmlformats.org/drawingml/2006/main">
                  <a:graphicData uri="http://schemas.microsoft.com/office/word/2010/wordprocessingShape">
                    <wps:wsp>
                      <wps:cNvSpPr/>
                      <wps:spPr>
                        <a:xfrm>
                          <a:off x="0" y="0"/>
                          <a:ext cx="4981575" cy="1590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414342" id="Rectangle 216" o:spid="_x0000_s1026" style="position:absolute;margin-left:36pt;margin-top:1.05pt;width:392.25pt;height:125.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" filled="f" strokecolor="#1f4d78 [1604]" strokeweight="1pt"/>
            </w:pict>
          </mc:Fallback>
        </mc:AlternateContent>
      </w:r>
      <w:r w:rsidR="00857FD0">
        <w:t xml:space="preserve"> Logo of company                                                                              </w:t>
      </w:r>
      <w:r w:rsidR="00857FD0">
        <w:tab/>
        <w:t xml:space="preserve">      Name of company</w:t>
      </w:r>
    </w:p>
    <w:p w14:paraId="2F595684" w14:textId="77777777" w:rsidR="00857FD0" w:rsidRDefault="00857FD0" w:rsidP="00857FD0"/>
    <w:p w14:paraId="1158DBC0" w14:textId="77777777" w:rsidR="00857FD0" w:rsidRDefault="004F51D1" w:rsidP="00857FD0">
      <w:r>
        <w:rPr>
          <w:noProof/>
          <w:lang w:val="en-US"/>
        </w:rPr>
        <mc:AlternateContent>
          <mc:Choice Requires="wps">
            <w:drawing>
              <wp:anchor distT="0" distB="0" distL="114300" distR="114300" simplePos="0" relativeHeight="251708416" behindDoc="0" locked="0" layoutInCell="1" allowOverlap="1" wp14:anchorId="0424EE83" wp14:editId="17DEC201">
                <wp:simplePos x="0" y="0"/>
                <wp:positionH relativeFrom="margin">
                  <wp:posOffset>2160905</wp:posOffset>
                </wp:positionH>
                <wp:positionV relativeFrom="paragraph">
                  <wp:posOffset>41910</wp:posOffset>
                </wp:positionV>
                <wp:extent cx="1381125" cy="342900"/>
                <wp:effectExtent l="0" t="0" r="28575" b="19050"/>
                <wp:wrapNone/>
                <wp:docPr id="224" name="Rectangle 224"/>
                <wp:cNvGraphicFramePr/>
                <a:graphic xmlns:a="http://schemas.openxmlformats.org/drawingml/2006/main">
                  <a:graphicData uri="http://schemas.microsoft.com/office/word/2010/wordprocessingShape">
                    <wps:wsp>
                      <wps:cNvSpPr/>
                      <wps:spPr>
                        <a:xfrm>
                          <a:off x="0" y="0"/>
                          <a:ext cx="13811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D8BCC1" w14:textId="77777777" w:rsidR="00525A9D" w:rsidRPr="00731563" w:rsidRDefault="00731563" w:rsidP="00857FD0">
                            <w:pPr>
                              <w:jc w:val="center"/>
                              <w:rPr>
                                <w:color w:val="000000" w:themeColor="text1"/>
                                <w:lang w:val="en-US"/>
                              </w:rPr>
                            </w:pPr>
                            <w:r>
                              <w:rPr>
                                <w:color w:val="000000" w:themeColor="text1"/>
                                <w:lang w:val="en-US"/>
                              </w:rP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B42AB6" id="Rectangle 224" o:spid="_x0000_s1042" style="position:absolute;margin-left:170.15pt;margin-top:3.3pt;width:108.75pt;height:27pt;z-index:251708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" fillcolor="white [3212]" strokecolor="#1f4d78 [1604]" strokeweight="1pt">
                <v:textbox>
                  <w:txbxContent>
                    <w:p w:rsidR="00525A9D" w:rsidRPr="00731563" w:rsidRDefault="00731563" w:rsidP="00857FD0">
                      <w:pPr>
                        <w:jc w:val="center"/>
                        <w:rPr>
                          <w:color w:val="000000" w:themeColor="text1"/>
                          <w:lang w:val="en-US"/>
                        </w:rPr>
                      </w:pPr>
                      <w:r>
                        <w:rPr>
                          <w:color w:val="000000" w:themeColor="text1"/>
                          <w:lang w:val="en-US"/>
                        </w:rPr>
                        <w:t>Customer ID</w:t>
                      </w:r>
                    </w:p>
                  </w:txbxContent>
                </v:textbox>
                <w10:wrap anchorx="margin"/>
              </v:rect>
            </w:pict>
          </mc:Fallback>
        </mc:AlternateContent>
      </w:r>
    </w:p>
    <w:p w14:paraId="18F30767" w14:textId="77777777" w:rsidR="00857FD0" w:rsidRDefault="004F51D1" w:rsidP="00857FD0">
      <w:r>
        <w:rPr>
          <w:noProof/>
          <w:lang w:val="en-US"/>
        </w:rPr>
        <mc:AlternateContent>
          <mc:Choice Requires="wps">
            <w:drawing>
              <wp:anchor distT="0" distB="0" distL="114300" distR="114300" simplePos="0" relativeHeight="251804672" behindDoc="0" locked="0" layoutInCell="1" allowOverlap="1" wp14:anchorId="57C54C7F" wp14:editId="47147D73">
                <wp:simplePos x="0" y="0"/>
                <wp:positionH relativeFrom="margin">
                  <wp:posOffset>2437130</wp:posOffset>
                </wp:positionH>
                <wp:positionV relativeFrom="paragraph">
                  <wp:posOffset>165735</wp:posOffset>
                </wp:positionV>
                <wp:extent cx="845820" cy="281940"/>
                <wp:effectExtent l="0" t="0" r="11430" b="22860"/>
                <wp:wrapNone/>
                <wp:docPr id="57" name="Rectangle 57"/>
                <wp:cNvGraphicFramePr/>
                <a:graphic xmlns:a="http://schemas.openxmlformats.org/drawingml/2006/main">
                  <a:graphicData uri="http://schemas.microsoft.com/office/word/2010/wordprocessingShape">
                    <wps:wsp>
                      <wps:cNvSpPr/>
                      <wps:spPr>
                        <a:xfrm>
                          <a:off x="0" y="0"/>
                          <a:ext cx="845820" cy="2819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F5A1F0" w14:textId="77777777" w:rsidR="004F51D1" w:rsidRPr="00FB3E90" w:rsidRDefault="004F51D1" w:rsidP="004F51D1">
                            <w:pPr>
                              <w:jc w:val="center"/>
                              <w:rPr>
                                <w:color w:val="000000" w:themeColor="text1"/>
                              </w:rPr>
                            </w:pPr>
                            <w:r>
                              <w:rPr>
                                <w:color w:val="000000" w:themeColor="text1"/>
                              </w:rPr>
                              <w:t>Register</w:t>
                            </w:r>
                            <w:r w:rsidRPr="00FB3E90">
                              <w:rPr>
                                <w:color w:val="000000" w:themeColor="text1"/>
                              </w:rPr>
                              <w:sym w:font="Wingdings" w:char="F0E8"/>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316A85" id="Rectangle 57" o:spid="_x0000_s1043" style="position:absolute;margin-left:191.9pt;margin-top:13.05pt;width:66.6pt;height:22.2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" fillcolor="white [3212]" strokecolor="#1f4d78 [1604]" strokeweight="1pt">
                <v:textbox>
                  <w:txbxContent>
                    <w:p w:rsidR="004F51D1" w:rsidRPr="00FB3E90" w:rsidRDefault="004F51D1" w:rsidP="004F51D1">
                      <w:pPr>
                        <w:jc w:val="center"/>
                        <w:rPr>
                          <w:color w:val="000000" w:themeColor="text1"/>
                        </w:rPr>
                      </w:pPr>
                      <w:r>
                        <w:rPr>
                          <w:color w:val="000000" w:themeColor="text1"/>
                        </w:rPr>
                        <w:t>Register</w:t>
                      </w:r>
                      <w:r w:rsidRPr="00FB3E90">
                        <w:rPr>
                          <w:color w:val="000000" w:themeColor="text1"/>
                        </w:rPr>
                        <w:sym w:font="Wingdings" w:char="F0E8"/>
                      </w:r>
                    </w:p>
                  </w:txbxContent>
                </v:textbox>
                <w10:wrap anchorx="margin"/>
              </v:rect>
            </w:pict>
          </mc:Fallback>
        </mc:AlternateContent>
      </w:r>
    </w:p>
    <w:p w14:paraId="3E6FCC2A" w14:textId="77777777" w:rsidR="00A731BC" w:rsidRDefault="00A731BC" w:rsidP="00A731BC">
      <w:pPr>
        <w:pStyle w:val="ListParagraph"/>
        <w:ind w:left="1440"/>
      </w:pPr>
    </w:p>
    <w:p w14:paraId="61F8479D" w14:textId="77777777" w:rsidR="00A731BC" w:rsidRDefault="00731563" w:rsidP="00A731BC">
      <w:pPr>
        <w:pStyle w:val="ListParagraph"/>
        <w:ind w:left="1440"/>
      </w:pPr>
      <w:r>
        <w:rPr>
          <w:noProof/>
          <w:lang w:val="en-US"/>
        </w:rPr>
        <mc:AlternateContent>
          <mc:Choice Requires="wps">
            <w:drawing>
              <wp:anchor distT="0" distB="0" distL="114300" distR="114300" simplePos="0" relativeHeight="251703296" behindDoc="0" locked="0" layoutInCell="1" allowOverlap="1" wp14:anchorId="781D9265" wp14:editId="218622EE">
                <wp:simplePos x="0" y="0"/>
                <wp:positionH relativeFrom="column">
                  <wp:posOffset>457200</wp:posOffset>
                </wp:positionH>
                <wp:positionV relativeFrom="paragraph">
                  <wp:posOffset>31115</wp:posOffset>
                </wp:positionV>
                <wp:extent cx="4981575" cy="245745"/>
                <wp:effectExtent l="0" t="0" r="28575" b="20955"/>
                <wp:wrapNone/>
                <wp:docPr id="219" name="Rectangle 219"/>
                <wp:cNvGraphicFramePr/>
                <a:graphic xmlns:a="http://schemas.openxmlformats.org/drawingml/2006/main">
                  <a:graphicData uri="http://schemas.microsoft.com/office/word/2010/wordprocessingShape">
                    <wps:wsp>
                      <wps:cNvSpPr/>
                      <wps:spPr>
                        <a:xfrm>
                          <a:off x="0" y="0"/>
                          <a:ext cx="4981575" cy="245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6ED7E8" w14:textId="77777777" w:rsidR="00525A9D" w:rsidRPr="00066E42" w:rsidRDefault="00525A9D" w:rsidP="00857FD0">
                            <w:pPr>
                              <w:jc w:val="right"/>
                              <w:rPr>
                                <w:color w:val="000000" w:themeColor="text1"/>
                                <w:sz w:val="16"/>
                                <w:szCs w:val="16"/>
                              </w:rPr>
                            </w:pPr>
                            <w:r w:rsidRPr="00066E42">
                              <w:rPr>
                                <w:color w:val="000000" w:themeColor="text1"/>
                                <w:sz w:val="16"/>
                                <w:szCs w:val="16"/>
                              </w:rPr>
                              <w:t xml:space="preserve">                            Powered by Parity InfoTech Solutions private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7257F8" id="Rectangle 219" o:spid="_x0000_s1044" style="position:absolute;left:0;text-align:left;margin-left:36pt;margin-top:2.45pt;width:392.25pt;height:1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" filled="f" strokecolor="#1f4d78 [1604]" strokeweight="1pt">
                <v:textbox>
                  <w:txbxContent>
                    <w:p w:rsidR="00525A9D" w:rsidRPr="00066E42" w:rsidRDefault="00525A9D" w:rsidP="00857FD0">
                      <w:pPr>
                        <w:jc w:val="right"/>
                        <w:rPr>
                          <w:color w:val="000000" w:themeColor="text1"/>
                          <w:sz w:val="16"/>
                          <w:szCs w:val="16"/>
                        </w:rPr>
                      </w:pPr>
                      <w:r w:rsidRPr="00066E42">
                        <w:rPr>
                          <w:color w:val="000000" w:themeColor="text1"/>
                          <w:sz w:val="16"/>
                          <w:szCs w:val="16"/>
                        </w:rPr>
                        <w:t xml:space="preserve">                            Powered by Parity InfoTech Solutions private Limited</w:t>
                      </w:r>
                    </w:p>
                  </w:txbxContent>
                </v:textbox>
              </v:rect>
            </w:pict>
          </mc:Fallback>
        </mc:AlternateContent>
      </w:r>
    </w:p>
    <w:p w14:paraId="0CE04282" w14:textId="77777777" w:rsidR="00A731BC" w:rsidRDefault="00A731BC" w:rsidP="00A731BC">
      <w:pPr>
        <w:pStyle w:val="ListParagraph"/>
        <w:ind w:left="1440"/>
      </w:pPr>
    </w:p>
    <w:p w14:paraId="12641AFE" w14:textId="5E8CFEEB" w:rsidR="004F51D1" w:rsidRDefault="004F51D1" w:rsidP="004F51D1">
      <w:r>
        <w:t xml:space="preserve">On clicking on Register, the complaint gets saved in a database whose Concern status is False along with the Verification status also put to False. </w:t>
      </w:r>
      <w:proofErr w:type="spellStart"/>
      <w:r>
        <w:t>Customer</w:t>
      </w:r>
      <w:del w:id="102" w:author="Administrator" w:date="2020-08-11T12:45:00Z">
        <w:r w:rsidDel="00AC5E9A">
          <w:delText>_</w:delText>
        </w:r>
      </w:del>
      <w:r>
        <w:t>ID</w:t>
      </w:r>
      <w:proofErr w:type="spellEnd"/>
      <w:r>
        <w:t xml:space="preserve"> links us to the IP address of the device also. So, our problem is solved for getting an IP.</w:t>
      </w:r>
    </w:p>
    <w:p w14:paraId="256C4ABB" w14:textId="77777777" w:rsidR="009361FF" w:rsidRDefault="009361FF" w:rsidP="009361FF">
      <w:pPr>
        <w:pStyle w:val="ListParagraph"/>
        <w:numPr>
          <w:ilvl w:val="0"/>
          <w:numId w:val="5"/>
        </w:numPr>
      </w:pPr>
      <w:r>
        <w:t>Screen-02: This is for the authenticated employee who have open permitted access to the server.</w:t>
      </w:r>
    </w:p>
    <w:p w14:paraId="467BB436" w14:textId="77777777" w:rsidR="009361FF" w:rsidRDefault="009361FF" w:rsidP="009361FF">
      <w:pPr>
        <w:ind w:left="720"/>
      </w:pPr>
      <w:r>
        <w:rPr>
          <w:noProof/>
          <w:lang w:val="en-US"/>
        </w:rPr>
        <mc:AlternateContent>
          <mc:Choice Requires="wps">
            <w:drawing>
              <wp:anchor distT="0" distB="0" distL="114300" distR="114300" simplePos="0" relativeHeight="251807744" behindDoc="0" locked="0" layoutInCell="1" allowOverlap="1" wp14:anchorId="31F6D037" wp14:editId="649E99F5">
                <wp:simplePos x="0" y="0"/>
                <wp:positionH relativeFrom="column">
                  <wp:posOffset>457200</wp:posOffset>
                </wp:positionH>
                <wp:positionV relativeFrom="paragraph">
                  <wp:posOffset>13335</wp:posOffset>
                </wp:positionV>
                <wp:extent cx="4981575" cy="2000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4981575"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DA2909" id="Rectangle 60" o:spid="_x0000_s1026" style="position:absolute;margin-left:36pt;margin-top:1.05pt;width:392.25pt;height:15.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" filled="f" strokecolor="#1f4d78 [1604]" strokeweight="1pt"/>
            </w:pict>
          </mc:Fallback>
        </mc:AlternateContent>
      </w:r>
      <w:r>
        <w:rPr>
          <w:noProof/>
          <w:lang w:val="en-US"/>
        </w:rPr>
        <mc:AlternateContent>
          <mc:Choice Requires="wps">
            <w:drawing>
              <wp:anchor distT="0" distB="0" distL="114300" distR="114300" simplePos="0" relativeHeight="251806720" behindDoc="0" locked="0" layoutInCell="1" allowOverlap="1" wp14:anchorId="33852CE3" wp14:editId="1717D4FD">
                <wp:simplePos x="0" y="0"/>
                <wp:positionH relativeFrom="column">
                  <wp:posOffset>457200</wp:posOffset>
                </wp:positionH>
                <wp:positionV relativeFrom="paragraph">
                  <wp:posOffset>13335</wp:posOffset>
                </wp:positionV>
                <wp:extent cx="4981575" cy="15906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4981575" cy="1590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73FC98" id="Rectangle 61" o:spid="_x0000_s1026" style="position:absolute;margin-left:36pt;margin-top:1.05pt;width:392.25pt;height:125.2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" filled="f" strokecolor="#1f4d78 [1604]" strokeweight="1pt"/>
            </w:pict>
          </mc:Fallback>
        </mc:AlternateContent>
      </w:r>
      <w:r>
        <w:t xml:space="preserve"> Logo of company                                                                              </w:t>
      </w:r>
      <w:r>
        <w:tab/>
        <w:t xml:space="preserve">      Name of company</w:t>
      </w:r>
    </w:p>
    <w:p w14:paraId="12BD5203" w14:textId="77777777" w:rsidR="009361FF" w:rsidRDefault="009361FF" w:rsidP="009361FF">
      <w:r>
        <w:rPr>
          <w:noProof/>
          <w:lang w:val="en-US"/>
        </w:rPr>
        <mc:AlternateContent>
          <mc:Choice Requires="wps">
            <w:drawing>
              <wp:anchor distT="0" distB="0" distL="114300" distR="114300" simplePos="0" relativeHeight="251809792" behindDoc="0" locked="0" layoutInCell="1" allowOverlap="1" wp14:anchorId="08529D32" wp14:editId="64652BE1">
                <wp:simplePos x="0" y="0"/>
                <wp:positionH relativeFrom="column">
                  <wp:posOffset>2095500</wp:posOffset>
                </wp:positionH>
                <wp:positionV relativeFrom="paragraph">
                  <wp:posOffset>156210</wp:posOffset>
                </wp:positionV>
                <wp:extent cx="1381125" cy="3429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3811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3CC1C7" w14:textId="77777777" w:rsidR="009361FF" w:rsidRPr="00FB3E90" w:rsidRDefault="009361FF" w:rsidP="009361FF">
                            <w:pPr>
                              <w:jc w:val="center"/>
                              <w:rPr>
                                <w:color w:val="000000" w:themeColor="text1"/>
                              </w:rPr>
                            </w:pPr>
                            <w:r w:rsidRPr="00FB3E90">
                              <w:rPr>
                                <w:color w:val="000000" w:themeColor="text1"/>
                              </w:rPr>
                              <w:t>Employee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D7AF64" id="Rectangle 62" o:spid="_x0000_s1045" style="position:absolute;margin-left:165pt;margin-top:12.3pt;width:108.75pt;height:27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" fillcolor="white [3212]" strokecolor="#1f4d78 [1604]" strokeweight="1pt">
                <v:textbox>
                  <w:txbxContent>
                    <w:p w:rsidR="009361FF" w:rsidRPr="00FB3E90" w:rsidRDefault="009361FF" w:rsidP="009361FF">
                      <w:pPr>
                        <w:jc w:val="center"/>
                        <w:rPr>
                          <w:color w:val="000000" w:themeColor="text1"/>
                        </w:rPr>
                      </w:pPr>
                      <w:r w:rsidRPr="00FB3E90">
                        <w:rPr>
                          <w:color w:val="000000" w:themeColor="text1"/>
                        </w:rPr>
                        <w:t>Employee Login</w:t>
                      </w:r>
                    </w:p>
                  </w:txbxContent>
                </v:textbox>
              </v:rect>
            </w:pict>
          </mc:Fallback>
        </mc:AlternateContent>
      </w:r>
    </w:p>
    <w:p w14:paraId="04000121" w14:textId="77777777" w:rsidR="009361FF" w:rsidRDefault="009361FF" w:rsidP="009361FF"/>
    <w:p w14:paraId="0F37FFC5" w14:textId="77777777" w:rsidR="009361FF" w:rsidRDefault="009361FF" w:rsidP="009361FF">
      <w:r>
        <w:rPr>
          <w:noProof/>
          <w:lang w:val="en-US"/>
        </w:rPr>
        <mc:AlternateContent>
          <mc:Choice Requires="wps">
            <w:drawing>
              <wp:anchor distT="0" distB="0" distL="114300" distR="114300" simplePos="0" relativeHeight="251810816" behindDoc="0" locked="0" layoutInCell="1" allowOverlap="1" wp14:anchorId="185130BB" wp14:editId="7DC72F2D">
                <wp:simplePos x="0" y="0"/>
                <wp:positionH relativeFrom="column">
                  <wp:posOffset>2095500</wp:posOffset>
                </wp:positionH>
                <wp:positionV relativeFrom="paragraph">
                  <wp:posOffset>22860</wp:posOffset>
                </wp:positionV>
                <wp:extent cx="1381125" cy="3429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13811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5D334F" w14:textId="77777777" w:rsidR="009361FF" w:rsidRPr="00FB3E90" w:rsidRDefault="009361FF" w:rsidP="009361FF">
                            <w:pPr>
                              <w:jc w:val="center"/>
                              <w:rPr>
                                <w:color w:val="000000" w:themeColor="text1"/>
                              </w:rPr>
                            </w:pPr>
                            <w:r>
                              <w:rPr>
                                <w:color w:val="000000" w:themeColor="text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BF8DDC" id="Rectangle 63" o:spid="_x0000_s1046" style="position:absolute;margin-left:165pt;margin-top:1.8pt;width:108.75pt;height:27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" fillcolor="white [3212]" strokecolor="#1f4d78 [1604]" strokeweight="1pt">
                <v:textbox>
                  <w:txbxContent>
                    <w:p w:rsidR="009361FF" w:rsidRPr="00FB3E90" w:rsidRDefault="009361FF" w:rsidP="009361FF">
                      <w:pPr>
                        <w:jc w:val="center"/>
                        <w:rPr>
                          <w:color w:val="000000" w:themeColor="text1"/>
                        </w:rPr>
                      </w:pPr>
                      <w:r>
                        <w:rPr>
                          <w:color w:val="000000" w:themeColor="text1"/>
                        </w:rPr>
                        <w:t>Password</w:t>
                      </w:r>
                    </w:p>
                  </w:txbxContent>
                </v:textbox>
              </v:rect>
            </w:pict>
          </mc:Fallback>
        </mc:AlternateContent>
      </w:r>
      <w:r>
        <w:rPr>
          <w:noProof/>
          <w:lang w:val="en-US"/>
        </w:rPr>
        <mc:AlternateContent>
          <mc:Choice Requires="wps">
            <w:drawing>
              <wp:anchor distT="0" distB="0" distL="114300" distR="114300" simplePos="0" relativeHeight="251808768" behindDoc="0" locked="0" layoutInCell="1" allowOverlap="1" wp14:anchorId="5D69C8DB" wp14:editId="3E4B6EF9">
                <wp:simplePos x="0" y="0"/>
                <wp:positionH relativeFrom="column">
                  <wp:posOffset>457200</wp:posOffset>
                </wp:positionH>
                <wp:positionV relativeFrom="paragraph">
                  <wp:posOffset>546735</wp:posOffset>
                </wp:positionV>
                <wp:extent cx="4981575" cy="20002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4981575"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5E4E35" w14:textId="77777777" w:rsidR="009361FF" w:rsidRPr="00066E42" w:rsidRDefault="009361FF" w:rsidP="009361FF">
                            <w:pPr>
                              <w:jc w:val="right"/>
                              <w:rPr>
                                <w:color w:val="000000" w:themeColor="text1"/>
                                <w:sz w:val="16"/>
                                <w:szCs w:val="16"/>
                              </w:rPr>
                            </w:pPr>
                            <w:r w:rsidRPr="00066E42">
                              <w:rPr>
                                <w:color w:val="000000" w:themeColor="text1"/>
                                <w:sz w:val="16"/>
                                <w:szCs w:val="16"/>
                              </w:rPr>
                              <w:t xml:space="preserve">                            Powered by Parity InfoTech Solutions private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6D5FEB" id="Rectangle 192" o:spid="_x0000_s1047" style="position:absolute;margin-left:36pt;margin-top:43.05pt;width:392.25pt;height:15.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" filled="f" strokecolor="#1f4d78 [1604]" strokeweight="1pt">
                <v:textbox>
                  <w:txbxContent>
                    <w:p w:rsidR="009361FF" w:rsidRPr="00066E42" w:rsidRDefault="009361FF" w:rsidP="009361FF">
                      <w:pPr>
                        <w:jc w:val="right"/>
                        <w:rPr>
                          <w:color w:val="000000" w:themeColor="text1"/>
                          <w:sz w:val="16"/>
                          <w:szCs w:val="16"/>
                        </w:rPr>
                      </w:pPr>
                      <w:r w:rsidRPr="00066E42">
                        <w:rPr>
                          <w:color w:val="000000" w:themeColor="text1"/>
                          <w:sz w:val="16"/>
                          <w:szCs w:val="16"/>
                        </w:rPr>
                        <w:t xml:space="preserve">                            Powered by Parity InfoTech Solutions private Limited</w:t>
                      </w:r>
                    </w:p>
                  </w:txbxContent>
                </v:textbox>
              </v:rect>
            </w:pict>
          </mc:Fallback>
        </mc:AlternateContent>
      </w:r>
    </w:p>
    <w:p w14:paraId="725BE58E" w14:textId="77777777" w:rsidR="009361FF" w:rsidRDefault="009361FF" w:rsidP="009361FF">
      <w:pPr>
        <w:pStyle w:val="ListParagraph"/>
        <w:ind w:left="1440"/>
        <w:rPr>
          <w:b/>
        </w:rPr>
      </w:pPr>
    </w:p>
    <w:p w14:paraId="4A82733E" w14:textId="77777777" w:rsidR="009361FF" w:rsidRDefault="009361FF" w:rsidP="009361FF">
      <w:pPr>
        <w:pStyle w:val="ListParagraph"/>
        <w:ind w:left="1440"/>
        <w:rPr>
          <w:b/>
        </w:rPr>
      </w:pPr>
    </w:p>
    <w:p w14:paraId="098BF8B4" w14:textId="77777777" w:rsidR="009361FF" w:rsidRDefault="009361FF" w:rsidP="009361FF">
      <w:pPr>
        <w:pStyle w:val="ListParagraph"/>
        <w:ind w:left="1440"/>
        <w:rPr>
          <w:b/>
        </w:rPr>
      </w:pPr>
    </w:p>
    <w:p w14:paraId="59D0C970" w14:textId="77777777" w:rsidR="009361FF" w:rsidRDefault="009361FF" w:rsidP="009361FF">
      <w:pPr>
        <w:pStyle w:val="ListParagraph"/>
        <w:numPr>
          <w:ilvl w:val="0"/>
          <w:numId w:val="5"/>
        </w:numPr>
      </w:pPr>
      <w:r>
        <w:t>Screen-03:</w:t>
      </w:r>
      <w:r w:rsidR="00414FF9">
        <w:t xml:space="preserve"> The Network engineer sees into his screen to find a record of complaints.</w:t>
      </w:r>
    </w:p>
    <w:p w14:paraId="39CCA26F" w14:textId="77777777" w:rsidR="009361FF" w:rsidRDefault="00414FF9" w:rsidP="00414FF9">
      <w:pPr>
        <w:tabs>
          <w:tab w:val="left" w:pos="3972"/>
        </w:tabs>
        <w:ind w:left="1080"/>
        <w:jc w:val="both"/>
      </w:pPr>
      <w:r>
        <w:rPr>
          <w:noProof/>
          <w:lang w:val="en-US"/>
        </w:rPr>
        <mc:AlternateContent>
          <mc:Choice Requires="wps">
            <w:drawing>
              <wp:anchor distT="0" distB="0" distL="114300" distR="114300" simplePos="0" relativeHeight="251812864" behindDoc="0" locked="0" layoutInCell="1" allowOverlap="1" wp14:anchorId="6EED1222" wp14:editId="17DD8DBA">
                <wp:simplePos x="0" y="0"/>
                <wp:positionH relativeFrom="column">
                  <wp:posOffset>495300</wp:posOffset>
                </wp:positionH>
                <wp:positionV relativeFrom="paragraph">
                  <wp:posOffset>8890</wp:posOffset>
                </wp:positionV>
                <wp:extent cx="4981575" cy="1752600"/>
                <wp:effectExtent l="0" t="0" r="28575" b="19050"/>
                <wp:wrapNone/>
                <wp:docPr id="193" name="Rectangle 193"/>
                <wp:cNvGraphicFramePr/>
                <a:graphic xmlns:a="http://schemas.openxmlformats.org/drawingml/2006/main">
                  <a:graphicData uri="http://schemas.microsoft.com/office/word/2010/wordprocessingShape">
                    <wps:wsp>
                      <wps:cNvSpPr/>
                      <wps:spPr>
                        <a:xfrm>
                          <a:off x="0" y="0"/>
                          <a:ext cx="4981575" cy="1752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B776533" id="Rectangle 193" o:spid="_x0000_s1026" style="position:absolute;margin-left:39pt;margin-top:.7pt;width:392.25pt;height:138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" filled="f" strokecolor="#1f4d78 [1604]" strokeweight="1pt"/>
            </w:pict>
          </mc:Fallback>
        </mc:AlternateContent>
      </w:r>
      <w:r>
        <w:rPr>
          <w:noProof/>
          <w:lang w:val="en-US"/>
        </w:rPr>
        <mc:AlternateContent>
          <mc:Choice Requires="wps">
            <w:drawing>
              <wp:anchor distT="0" distB="0" distL="114300" distR="114300" simplePos="0" relativeHeight="251814912" behindDoc="0" locked="0" layoutInCell="1" allowOverlap="1" wp14:anchorId="2992D749" wp14:editId="0159E6A3">
                <wp:simplePos x="0" y="0"/>
                <wp:positionH relativeFrom="column">
                  <wp:posOffset>495300</wp:posOffset>
                </wp:positionH>
                <wp:positionV relativeFrom="paragraph">
                  <wp:posOffset>8890</wp:posOffset>
                </wp:positionV>
                <wp:extent cx="4981575" cy="213360"/>
                <wp:effectExtent l="0" t="0" r="28575" b="15240"/>
                <wp:wrapNone/>
                <wp:docPr id="194" name="Rectangle 194"/>
                <wp:cNvGraphicFramePr/>
                <a:graphic xmlns:a="http://schemas.openxmlformats.org/drawingml/2006/main">
                  <a:graphicData uri="http://schemas.microsoft.com/office/word/2010/wordprocessingShape">
                    <wps:wsp>
                      <wps:cNvSpPr/>
                      <wps:spPr>
                        <a:xfrm>
                          <a:off x="0" y="0"/>
                          <a:ext cx="4981575" cy="213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EE3D6B" id="Rectangle 194" o:spid="_x0000_s1026" style="position:absolute;margin-left:39pt;margin-top:.7pt;width:392.25pt;height:16.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" filled="f" strokecolor="#1f4d78 [1604]" strokeweight="1pt"/>
            </w:pict>
          </mc:Fallback>
        </mc:AlternateContent>
      </w:r>
      <w:r>
        <w:t>Logo of company                                                                                    Name of company</w:t>
      </w:r>
    </w:p>
    <w:p w14:paraId="7A804081" w14:textId="77777777" w:rsidR="009361FF" w:rsidRDefault="00414FF9" w:rsidP="00414FF9">
      <w:r>
        <w:rPr>
          <w:noProof/>
          <w:lang w:val="en-US"/>
        </w:rPr>
        <mc:AlternateContent>
          <mc:Choice Requires="wps">
            <w:drawing>
              <wp:anchor distT="0" distB="0" distL="114300" distR="114300" simplePos="0" relativeHeight="251817984" behindDoc="0" locked="0" layoutInCell="1" allowOverlap="1" wp14:anchorId="70F1A9E4" wp14:editId="020F9641">
                <wp:simplePos x="0" y="0"/>
                <wp:positionH relativeFrom="column">
                  <wp:posOffset>510540</wp:posOffset>
                </wp:positionH>
                <wp:positionV relativeFrom="paragraph">
                  <wp:posOffset>233680</wp:posOffset>
                </wp:positionV>
                <wp:extent cx="4966335" cy="480060"/>
                <wp:effectExtent l="0" t="0" r="24765" b="15240"/>
                <wp:wrapNone/>
                <wp:docPr id="198" name="Rectangle 198"/>
                <wp:cNvGraphicFramePr/>
                <a:graphic xmlns:a="http://schemas.openxmlformats.org/drawingml/2006/main">
                  <a:graphicData uri="http://schemas.microsoft.com/office/word/2010/wordprocessingShape">
                    <wps:wsp>
                      <wps:cNvSpPr/>
                      <wps:spPr>
                        <a:xfrm>
                          <a:off x="0" y="0"/>
                          <a:ext cx="4966335" cy="480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9B27E4" id="Rectangle 198" o:spid="_x0000_s1026" style="position:absolute;margin-left:40.2pt;margin-top:18.4pt;width:391.05pt;height:37.8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" filled="f" strokecolor="#1f4d78 [1604]" strokeweight="1pt"/>
            </w:pict>
          </mc:Fallback>
        </mc:AlternateContent>
      </w:r>
      <w:r>
        <w:tab/>
        <w:t xml:space="preserve">   S. No.     </w:t>
      </w:r>
      <w:proofErr w:type="spellStart"/>
      <w:r>
        <w:t>Customer_ID</w:t>
      </w:r>
      <w:proofErr w:type="spellEnd"/>
      <w:r>
        <w:t xml:space="preserve">      Date of complaint      Actions              Status           Of Concern</w:t>
      </w:r>
    </w:p>
    <w:p w14:paraId="2537A04F" w14:textId="77777777" w:rsidR="00414FF9" w:rsidRDefault="00414FF9" w:rsidP="00414FF9">
      <w:r>
        <w:t xml:space="preserve">                     1           ID_1234</w:t>
      </w:r>
      <w:r>
        <w:tab/>
      </w:r>
      <w:r>
        <w:tab/>
        <w:t>2020.08.10</w:t>
      </w:r>
      <w:r>
        <w:tab/>
        <w:t>Connect           Success</w:t>
      </w:r>
      <w:r>
        <w:tab/>
      </w:r>
      <w:r>
        <w:tab/>
        <w:t xml:space="preserve">No             </w:t>
      </w:r>
    </w:p>
    <w:p w14:paraId="620DAB86" w14:textId="77777777" w:rsidR="00414FF9" w:rsidRDefault="00414FF9" w:rsidP="00414FF9">
      <w:r>
        <w:rPr>
          <w:noProof/>
          <w:lang w:val="en-US"/>
        </w:rPr>
        <mc:AlternateContent>
          <mc:Choice Requires="wps">
            <w:drawing>
              <wp:anchor distT="0" distB="0" distL="114300" distR="114300" simplePos="0" relativeHeight="251820032" behindDoc="0" locked="0" layoutInCell="1" allowOverlap="1" wp14:anchorId="2B03F562" wp14:editId="51E98C2A">
                <wp:simplePos x="0" y="0"/>
                <wp:positionH relativeFrom="column">
                  <wp:posOffset>502920</wp:posOffset>
                </wp:positionH>
                <wp:positionV relativeFrom="paragraph">
                  <wp:posOffset>150495</wp:posOffset>
                </wp:positionV>
                <wp:extent cx="4966335" cy="388620"/>
                <wp:effectExtent l="0" t="0" r="24765" b="11430"/>
                <wp:wrapNone/>
                <wp:docPr id="264" name="Rectangle 264"/>
                <wp:cNvGraphicFramePr/>
                <a:graphic xmlns:a="http://schemas.openxmlformats.org/drawingml/2006/main">
                  <a:graphicData uri="http://schemas.microsoft.com/office/word/2010/wordprocessingShape">
                    <wps:wsp>
                      <wps:cNvSpPr/>
                      <wps:spPr>
                        <a:xfrm>
                          <a:off x="0" y="0"/>
                          <a:ext cx="4966335" cy="388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852A34" id="Rectangle 264" o:spid="_x0000_s1026" style="position:absolute;margin-left:39.6pt;margin-top:11.85pt;width:391.05pt;height:30.6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" filled="f" strokecolor="#1f4d78 [1604]" strokeweight="1pt"/>
            </w:pict>
          </mc:Fallback>
        </mc:AlternateContent>
      </w:r>
      <w:r>
        <w:t xml:space="preserve">                                                                                                                                                                                </w:t>
      </w:r>
    </w:p>
    <w:p w14:paraId="417A0FB1" w14:textId="77777777" w:rsidR="00414FF9" w:rsidRDefault="00414FF9" w:rsidP="00414FF9">
      <w:r>
        <w:rPr>
          <w:noProof/>
          <w:lang w:val="en-US"/>
        </w:rPr>
        <mc:AlternateContent>
          <mc:Choice Requires="wps">
            <w:drawing>
              <wp:anchor distT="0" distB="0" distL="114300" distR="114300" simplePos="0" relativeHeight="251816960" behindDoc="0" locked="0" layoutInCell="1" allowOverlap="1" wp14:anchorId="07B316C1" wp14:editId="7C7CA860">
                <wp:simplePos x="0" y="0"/>
                <wp:positionH relativeFrom="column">
                  <wp:posOffset>495300</wp:posOffset>
                </wp:positionH>
                <wp:positionV relativeFrom="paragraph">
                  <wp:posOffset>276225</wp:posOffset>
                </wp:positionV>
                <wp:extent cx="4981575" cy="320040"/>
                <wp:effectExtent l="0" t="0" r="28575" b="22860"/>
                <wp:wrapNone/>
                <wp:docPr id="195" name="Rectangle 195"/>
                <wp:cNvGraphicFramePr/>
                <a:graphic xmlns:a="http://schemas.openxmlformats.org/drawingml/2006/main">
                  <a:graphicData uri="http://schemas.microsoft.com/office/word/2010/wordprocessingShape">
                    <wps:wsp>
                      <wps:cNvSpPr/>
                      <wps:spPr>
                        <a:xfrm>
                          <a:off x="0" y="0"/>
                          <a:ext cx="4981575" cy="32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3722E1" w14:textId="77777777" w:rsidR="00414FF9" w:rsidRPr="00066E42" w:rsidRDefault="00414FF9" w:rsidP="00414FF9">
                            <w:pPr>
                              <w:jc w:val="right"/>
                              <w:rPr>
                                <w:color w:val="000000" w:themeColor="text1"/>
                                <w:sz w:val="16"/>
                                <w:szCs w:val="16"/>
                              </w:rPr>
                            </w:pPr>
                            <w:r w:rsidRPr="00066E42">
                              <w:rPr>
                                <w:color w:val="000000" w:themeColor="text1"/>
                                <w:sz w:val="16"/>
                                <w:szCs w:val="16"/>
                              </w:rPr>
                              <w:t xml:space="preserve">                            Powered by Parity InfoTech Solutions private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2A77BE" id="Rectangle 195" o:spid="_x0000_s1048" style="position:absolute;margin-left:39pt;margin-top:21.75pt;width:392.25pt;height:25.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" filled="f" strokecolor="#1f4d78 [1604]" strokeweight="1pt">
                <v:textbox>
                  <w:txbxContent>
                    <w:p w:rsidR="00414FF9" w:rsidRPr="00066E42" w:rsidRDefault="00414FF9" w:rsidP="00414FF9">
                      <w:pPr>
                        <w:jc w:val="right"/>
                        <w:rPr>
                          <w:color w:val="000000" w:themeColor="text1"/>
                          <w:sz w:val="16"/>
                          <w:szCs w:val="16"/>
                        </w:rPr>
                      </w:pPr>
                      <w:r w:rsidRPr="00066E42">
                        <w:rPr>
                          <w:color w:val="000000" w:themeColor="text1"/>
                          <w:sz w:val="16"/>
                          <w:szCs w:val="16"/>
                        </w:rPr>
                        <w:t xml:space="preserve">                            Powered by Parity InfoTech Solutions private Limited</w:t>
                      </w:r>
                    </w:p>
                  </w:txbxContent>
                </v:textbox>
              </v:rect>
            </w:pict>
          </mc:Fallback>
        </mc:AlternateContent>
      </w:r>
      <w:r>
        <w:t xml:space="preserve">                      2          ID_5678                       2020.08.10        Connect             Failure</w:t>
      </w:r>
      <w:r>
        <w:tab/>
      </w:r>
      <w:r>
        <w:tab/>
        <w:t>Yes</w:t>
      </w:r>
    </w:p>
    <w:p w14:paraId="02B8D53E" w14:textId="77777777" w:rsidR="00414FF9" w:rsidRDefault="00414FF9" w:rsidP="00414FF9"/>
    <w:p w14:paraId="07D95A22" w14:textId="77777777" w:rsidR="00414FF9" w:rsidRDefault="00414FF9" w:rsidP="00414FF9"/>
    <w:p w14:paraId="38637D15" w14:textId="77777777" w:rsidR="00414FF9" w:rsidRDefault="00414FF9" w:rsidP="00414FF9">
      <w:pPr>
        <w:pStyle w:val="ListParagraph"/>
        <w:numPr>
          <w:ilvl w:val="0"/>
          <w:numId w:val="5"/>
        </w:numPr>
      </w:pPr>
      <w:r>
        <w:lastRenderedPageBreak/>
        <w:t>When he clicks on the button ‘connect’, a bash file is created that connects the server to the point of problem or the end-user. A ping request is made automatically to that area of problem.</w:t>
      </w:r>
    </w:p>
    <w:p w14:paraId="5BC257F9" w14:textId="77777777" w:rsidR="00414FF9" w:rsidRDefault="00414FF9" w:rsidP="00414FF9">
      <w:pPr>
        <w:pStyle w:val="ListParagraph"/>
        <w:numPr>
          <w:ilvl w:val="0"/>
          <w:numId w:val="5"/>
        </w:numPr>
      </w:pPr>
      <w:r>
        <w:t>His actions can also be recorded this way as to when he responded to the complaints. (if you want to)</w:t>
      </w:r>
    </w:p>
    <w:p w14:paraId="49B5D5B5" w14:textId="77777777" w:rsidR="00BE2E95" w:rsidRPr="009361FF" w:rsidRDefault="00BE2E95" w:rsidP="00BE2E95">
      <w:pPr>
        <w:pStyle w:val="ListParagraph"/>
        <w:numPr>
          <w:ilvl w:val="0"/>
          <w:numId w:val="5"/>
        </w:numPr>
      </w:pPr>
      <w:r>
        <w:t xml:space="preserve">He logs out after seeing the success </w:t>
      </w:r>
      <w:proofErr w:type="spellStart"/>
      <w:r>
        <w:t>msg</w:t>
      </w:r>
      <w:proofErr w:type="spellEnd"/>
      <w:r>
        <w:t xml:space="preserve"> and forwards the request to the Network administrator if found the failure </w:t>
      </w:r>
      <w:proofErr w:type="spellStart"/>
      <w:r>
        <w:t>msg</w:t>
      </w:r>
      <w:proofErr w:type="spellEnd"/>
      <w:r>
        <w:t xml:space="preserve"> an</w:t>
      </w:r>
      <w:bookmarkStart w:id="103" w:name="_GoBack"/>
      <w:bookmarkEnd w:id="103"/>
      <w:r>
        <w:t>d thus marking the request as of concern.</w:t>
      </w:r>
    </w:p>
    <w:sectPr w:rsidR="00BE2E95" w:rsidRPr="0093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22AA7"/>
    <w:multiLevelType w:val="hybridMultilevel"/>
    <w:tmpl w:val="7BA4D122"/>
    <w:lvl w:ilvl="0" w:tplc="B2528778">
      <w:start w:val="1"/>
      <w:numFmt w:val="lowerLetter"/>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5C5ADF"/>
    <w:multiLevelType w:val="hybridMultilevel"/>
    <w:tmpl w:val="7BA4D122"/>
    <w:lvl w:ilvl="0" w:tplc="B2528778">
      <w:start w:val="1"/>
      <w:numFmt w:val="lowerLetter"/>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2D934BB"/>
    <w:multiLevelType w:val="hybridMultilevel"/>
    <w:tmpl w:val="E05E2FAC"/>
    <w:lvl w:ilvl="0" w:tplc="457E5584">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9A356B"/>
    <w:multiLevelType w:val="hybridMultilevel"/>
    <w:tmpl w:val="CF20B5C6"/>
    <w:lvl w:ilvl="0" w:tplc="A14A1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94186"/>
    <w:multiLevelType w:val="hybridMultilevel"/>
    <w:tmpl w:val="21A64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100EE0"/>
    <w:multiLevelType w:val="hybridMultilevel"/>
    <w:tmpl w:val="312CC978"/>
    <w:lvl w:ilvl="0" w:tplc="8AD0E6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5B6089C"/>
    <w:multiLevelType w:val="hybridMultilevel"/>
    <w:tmpl w:val="116248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rson w15:author="harshit katyal">
    <w15:presenceInfo w15:providerId="None" w15:userId="harshit katy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19"/>
    <w:rsid w:val="000B7FCB"/>
    <w:rsid w:val="00414FF9"/>
    <w:rsid w:val="00463F60"/>
    <w:rsid w:val="004F51D1"/>
    <w:rsid w:val="0051709C"/>
    <w:rsid w:val="00525A9D"/>
    <w:rsid w:val="00632519"/>
    <w:rsid w:val="006A2D77"/>
    <w:rsid w:val="00731563"/>
    <w:rsid w:val="0076451E"/>
    <w:rsid w:val="00857FD0"/>
    <w:rsid w:val="008B5C48"/>
    <w:rsid w:val="009361FF"/>
    <w:rsid w:val="00A15052"/>
    <w:rsid w:val="00A20925"/>
    <w:rsid w:val="00A731BC"/>
    <w:rsid w:val="00AC5E9A"/>
    <w:rsid w:val="00BE2E95"/>
    <w:rsid w:val="00BF4287"/>
    <w:rsid w:val="00E95965"/>
    <w:rsid w:val="00F4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098F"/>
  <w15:chartTrackingRefBased/>
  <w15:docId w15:val="{98219659-8114-4111-A898-EFC029D7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FD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D0"/>
    <w:pPr>
      <w:ind w:left="720"/>
      <w:contextualSpacing/>
    </w:pPr>
  </w:style>
  <w:style w:type="character" w:styleId="Hyperlink">
    <w:name w:val="Hyperlink"/>
    <w:basedOn w:val="DefaultParagraphFont"/>
    <w:uiPriority w:val="99"/>
    <w:unhideWhenUsed/>
    <w:rsid w:val="00857FD0"/>
    <w:rPr>
      <w:color w:val="0563C1" w:themeColor="hyperlink"/>
      <w:u w:val="single"/>
    </w:rPr>
  </w:style>
  <w:style w:type="paragraph" w:styleId="BalloonText">
    <w:name w:val="Balloon Text"/>
    <w:basedOn w:val="Normal"/>
    <w:link w:val="BalloonTextChar"/>
    <w:uiPriority w:val="99"/>
    <w:semiHidden/>
    <w:unhideWhenUsed/>
    <w:rsid w:val="00F46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16"/>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katyal</dc:creator>
  <cp:keywords/>
  <dc:description/>
  <cp:lastModifiedBy>harshit katyal</cp:lastModifiedBy>
  <cp:revision>4</cp:revision>
  <dcterms:created xsi:type="dcterms:W3CDTF">2020-08-11T07:19:00Z</dcterms:created>
  <dcterms:modified xsi:type="dcterms:W3CDTF">2020-08-18T05:08:00Z</dcterms:modified>
</cp:coreProperties>
</file>